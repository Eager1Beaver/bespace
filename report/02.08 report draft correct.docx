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635447" w14:textId="5363B605" w:rsidR="00580C0B" w:rsidRPr="00580C0B" w:rsidRDefault="00580C0B" w:rsidP="001C0AE2">
      <w:pPr>
        <w:spacing w:line="360" w:lineRule="auto"/>
        <w:rPr>
          <w:ins w:id="0" w:author="Xueqing Li" w:date="2025-08-02T14:45:00Z" w16du:dateUtc="2025-08-02T06:45:00Z"/>
          <w:b/>
          <w:bCs/>
          <w:color w:val="000000"/>
          <w:rPrChange w:id="1" w:author="Xueqing Li" w:date="2025-08-02T14:45:00Z" w16du:dateUtc="2025-08-02T06:45:00Z">
            <w:rPr>
              <w:ins w:id="2" w:author="Xueqing Li" w:date="2025-08-02T14:45:00Z" w16du:dateUtc="2025-08-02T06:45:00Z"/>
              <w:rFonts w:ascii="Helvetica" w:hAnsi="Helvetica"/>
              <w:color w:val="000000"/>
              <w:sz w:val="26"/>
              <w:szCs w:val="26"/>
            </w:rPr>
          </w:rPrChange>
        </w:rPr>
        <w:pPrChange w:id="3" w:author="Xueqing Li" w:date="2025-08-02T14:47:00Z" w16du:dateUtc="2025-08-02T06:47:00Z">
          <w:pPr/>
        </w:pPrChange>
      </w:pPr>
      <w:ins w:id="4" w:author="Xueqing Li" w:date="2025-08-02T14:45:00Z" w16du:dateUtc="2025-08-02T06:45:00Z">
        <w:r w:rsidRPr="00580C0B">
          <w:rPr>
            <w:b/>
            <w:bCs/>
            <w:color w:val="000000"/>
            <w:rPrChange w:id="5" w:author="Xueqing Li" w:date="2025-08-02T14:45:00Z" w16du:dateUtc="2025-08-02T06:45:00Z">
              <w:rPr>
                <w:rFonts w:ascii="Helvetica" w:hAnsi="Helvetica"/>
                <w:color w:val="000000"/>
                <w:sz w:val="26"/>
                <w:szCs w:val="26"/>
              </w:rPr>
            </w:rPrChange>
          </w:rPr>
          <w:t>Exploring the Shared Low-Dimensional Subspace of EEG</w:t>
        </w:r>
        <w:r w:rsidRPr="00580C0B">
          <w:rPr>
            <w:rFonts w:hint="eastAsia"/>
            <w:b/>
            <w:bCs/>
            <w:color w:val="000000"/>
            <w:rPrChange w:id="6" w:author="Xueqing Li" w:date="2025-08-02T14:45:00Z" w16du:dateUtc="2025-08-02T06:45:00Z">
              <w:rPr>
                <w:rFonts w:hint="eastAsia"/>
                <w:color w:val="000000"/>
              </w:rPr>
            </w:rPrChange>
          </w:rPr>
          <w:t xml:space="preserve"> </w:t>
        </w:r>
        <w:r w:rsidRPr="00580C0B">
          <w:rPr>
            <w:b/>
            <w:bCs/>
            <w:color w:val="000000"/>
            <w:rPrChange w:id="7" w:author="Xueqing Li" w:date="2025-08-02T14:45:00Z" w16du:dateUtc="2025-08-02T06:45:00Z">
              <w:rPr>
                <w:rFonts w:ascii="Helvetica" w:hAnsi="Helvetica"/>
                <w:color w:val="000000"/>
                <w:sz w:val="26"/>
                <w:szCs w:val="26"/>
              </w:rPr>
            </w:rPrChange>
          </w:rPr>
          <w:t>and EOG Signals in Sleep Stages</w:t>
        </w:r>
      </w:ins>
    </w:p>
    <w:p w14:paraId="08562EB2" w14:textId="318D6B7F" w:rsidR="00580C0B" w:rsidRPr="00580C0B" w:rsidRDefault="00580C0B" w:rsidP="001C0AE2">
      <w:pPr>
        <w:spacing w:line="360" w:lineRule="auto"/>
        <w:jc w:val="right"/>
        <w:rPr>
          <w:ins w:id="8" w:author="Xueqing Li" w:date="2025-08-02T14:44:00Z" w16du:dateUtc="2025-08-02T06:44:00Z"/>
          <w:rStyle w:val="Strong"/>
          <w:rFonts w:ascii="Helvetica" w:hAnsi="Helvetica" w:hint="eastAsia"/>
          <w:b w:val="0"/>
          <w:bCs w:val="0"/>
          <w:i/>
          <w:iCs/>
          <w:color w:val="000000"/>
          <w:sz w:val="18"/>
          <w:szCs w:val="18"/>
          <w:rPrChange w:id="9" w:author="Xueqing Li" w:date="2025-08-02T14:45:00Z" w16du:dateUtc="2025-08-02T06:45:00Z">
            <w:rPr>
              <w:ins w:id="10" w:author="Xueqing Li" w:date="2025-08-02T14:44:00Z" w16du:dateUtc="2025-08-02T06:44:00Z"/>
              <w:rStyle w:val="Strong"/>
              <w:rFonts w:ascii="Times New Roman" w:hAnsi="Times New Roman" w:cs="Times New Roman" w:hint="eastAsia"/>
              <w:sz w:val="24"/>
              <w:szCs w:val="24"/>
            </w:rPr>
          </w:rPrChange>
        </w:rPr>
        <w:pPrChange w:id="11" w:author="Xueqing Li" w:date="2025-08-02T14:47:00Z" w16du:dateUtc="2025-08-02T06:47:00Z">
          <w:pPr>
            <w:pStyle w:val="Heading2"/>
            <w:spacing w:line="360" w:lineRule="auto"/>
          </w:pPr>
        </w:pPrChange>
      </w:pPr>
      <w:ins w:id="12" w:author="Xueqing Li" w:date="2025-08-02T14:45:00Z" w16du:dateUtc="2025-08-02T06:45:00Z">
        <w:r w:rsidRPr="00580C0B">
          <w:rPr>
            <w:rFonts w:ascii="Helvetica" w:hAnsi="Helvetica"/>
            <w:i/>
            <w:iCs/>
            <w:color w:val="000000"/>
            <w:sz w:val="18"/>
            <w:szCs w:val="18"/>
            <w:rPrChange w:id="13" w:author="Xueqing Li" w:date="2025-08-02T14:45:00Z" w16du:dateUtc="2025-08-02T06:45:00Z">
              <w:rPr>
                <w:rFonts w:ascii="Helvetica" w:hAnsi="Helvetica"/>
                <w:color w:val="000000"/>
                <w:sz w:val="18"/>
                <w:szCs w:val="18"/>
              </w:rPr>
            </w:rPrChange>
          </w:rPr>
          <w:t>Ilia Golub</w:t>
        </w:r>
        <w:r w:rsidRPr="00580C0B">
          <w:rPr>
            <w:rFonts w:ascii="Helvetica" w:hAnsi="Helvetica"/>
            <w:i/>
            <w:iCs/>
            <w:color w:val="000000"/>
            <w:sz w:val="12"/>
            <w:szCs w:val="12"/>
            <w:rPrChange w:id="14" w:author="Xueqing Li" w:date="2025-08-02T14:45:00Z" w16du:dateUtc="2025-08-02T06:45:00Z">
              <w:rPr>
                <w:rFonts w:ascii="Helvetica" w:eastAsia="Times New Roman" w:hAnsi="Helvetica"/>
                <w:color w:val="000000"/>
                <w:sz w:val="12"/>
                <w:szCs w:val="12"/>
              </w:rPr>
            </w:rPrChange>
          </w:rPr>
          <w:t xml:space="preserve"> </w:t>
        </w:r>
        <w:r w:rsidRPr="00580C0B">
          <w:rPr>
            <w:rFonts w:ascii="Helvetica" w:hAnsi="Helvetica"/>
            <w:i/>
            <w:iCs/>
            <w:color w:val="000000"/>
            <w:sz w:val="18"/>
            <w:szCs w:val="18"/>
            <w:rPrChange w:id="15" w:author="Xueqing Li" w:date="2025-08-02T14:45:00Z" w16du:dateUtc="2025-08-02T06:45:00Z">
              <w:rPr>
                <w:rFonts w:ascii="Helvetica" w:hAnsi="Helvetica"/>
                <w:color w:val="000000"/>
                <w:sz w:val="18"/>
                <w:szCs w:val="18"/>
              </w:rPr>
            </w:rPrChange>
          </w:rPr>
          <w:t>and Xueqing Li</w:t>
        </w:r>
      </w:ins>
    </w:p>
    <w:p w14:paraId="415011B5" w14:textId="7B18FAB0" w:rsidR="000D5835" w:rsidRPr="00580C0B" w:rsidRDefault="000D5835" w:rsidP="000D5835">
      <w:pPr>
        <w:pStyle w:val="Heading2"/>
        <w:spacing w:line="360" w:lineRule="auto"/>
        <w:rPr>
          <w:ins w:id="16" w:author="Xueqing Li" w:date="2025-07-30T17:50:00Z" w16du:dateUtc="2025-07-30T09:50:00Z"/>
          <w:rStyle w:val="Strong"/>
          <w:rFonts w:ascii="Times New Roman" w:hAnsi="Times New Roman" w:cs="Times New Roman"/>
          <w:rPrChange w:id="17" w:author="Xueqing Li" w:date="2025-08-02T14:44:00Z" w16du:dateUtc="2025-08-02T06:44:00Z">
            <w:rPr>
              <w:ins w:id="18" w:author="Xueqing Li" w:date="2025-07-30T17:50:00Z" w16du:dateUtc="2025-07-30T09:50:00Z"/>
              <w:rFonts w:ascii="Times New Roman" w:hAnsi="Times New Roman" w:cs="Times New Roman"/>
              <w:b/>
              <w:bCs/>
              <w:sz w:val="24"/>
              <w:szCs w:val="24"/>
            </w:rPr>
          </w:rPrChange>
        </w:rPr>
      </w:pPr>
      <w:ins w:id="19" w:author="Xueqing Li" w:date="2025-07-30T17:50:00Z" w16du:dateUtc="2025-07-30T09:50:00Z">
        <w:r w:rsidRPr="00580C0B">
          <w:rPr>
            <w:rStyle w:val="Strong"/>
            <w:rFonts w:ascii="Times New Roman" w:hAnsi="Times New Roman" w:cs="Times New Roman"/>
            <w:sz w:val="24"/>
            <w:szCs w:val="24"/>
            <w:rPrChange w:id="20" w:author="Xueqing Li" w:date="2025-08-02T14:44:00Z" w16du:dateUtc="2025-08-02T06:44:00Z">
              <w:rPr>
                <w:rStyle w:val="Strong"/>
                <w:rFonts w:ascii="Times New Roman" w:hAnsi="Times New Roman" w:cs="Times New Roman" w:hint="eastAsia"/>
                <w:sz w:val="24"/>
                <w:szCs w:val="24"/>
              </w:rPr>
            </w:rPrChange>
          </w:rPr>
          <w:t>1</w:t>
        </w:r>
        <w:r w:rsidRPr="00580C0B">
          <w:rPr>
            <w:rStyle w:val="Strong"/>
            <w:rFonts w:ascii="Times New Roman" w:hAnsi="Times New Roman" w:cs="Times New Roman"/>
            <w:sz w:val="24"/>
            <w:szCs w:val="24"/>
          </w:rPr>
          <w:t xml:space="preserve"> </w:t>
        </w:r>
        <w:r w:rsidRPr="00580C0B">
          <w:rPr>
            <w:rStyle w:val="Strong"/>
            <w:rFonts w:ascii="Times New Roman" w:hAnsi="Times New Roman" w:cs="Times New Roman"/>
            <w:sz w:val="24"/>
            <w:szCs w:val="24"/>
            <w:rPrChange w:id="21" w:author="Xueqing Li" w:date="2025-08-02T14:44:00Z" w16du:dateUtc="2025-08-02T06:44:00Z">
              <w:rPr>
                <w:rStyle w:val="Strong"/>
                <w:rFonts w:ascii="Times New Roman" w:hAnsi="Times New Roman" w:cs="Times New Roman" w:hint="eastAsia"/>
                <w:sz w:val="24"/>
                <w:szCs w:val="24"/>
              </w:rPr>
            </w:rPrChange>
          </w:rPr>
          <w:t>Abstract</w:t>
        </w:r>
      </w:ins>
    </w:p>
    <w:p w14:paraId="410CEB3D" w14:textId="77777777" w:rsidR="000D5835" w:rsidRPr="00580C0B" w:rsidRDefault="000D5835">
      <w:pPr>
        <w:spacing w:line="360" w:lineRule="auto"/>
        <w:rPr>
          <w:ins w:id="22" w:author="Xueqing Li" w:date="2025-07-30T17:51:00Z" w16du:dateUtc="2025-07-30T09:51:00Z"/>
          <w:sz w:val="22"/>
          <w:szCs w:val="22"/>
          <w:rPrChange w:id="23" w:author="Xueqing Li" w:date="2025-08-02T14:44:00Z" w16du:dateUtc="2025-08-02T06:44:00Z">
            <w:rPr>
              <w:ins w:id="24" w:author="Xueqing Li" w:date="2025-07-30T17:51:00Z" w16du:dateUtc="2025-07-30T09:51:00Z"/>
              <w:rStyle w:val="Strong"/>
              <w:rFonts w:ascii="Times New Roman" w:hAnsi="Times New Roman" w:cs="Times New Roman"/>
              <w:sz w:val="24"/>
              <w:szCs w:val="24"/>
            </w:rPr>
          </w:rPrChange>
        </w:rPr>
        <w:pPrChange w:id="25" w:author="Xueqing Li" w:date="2025-07-30T17:51:00Z" w16du:dateUtc="2025-07-30T09:51:00Z">
          <w:pPr>
            <w:pStyle w:val="Heading2"/>
            <w:spacing w:line="360" w:lineRule="auto"/>
          </w:pPr>
        </w:pPrChange>
      </w:pPr>
      <w:ins w:id="26" w:author="Xueqing Li" w:date="2025-07-30T17:51:00Z" w16du:dateUtc="2025-07-30T09:51:00Z">
        <w:r w:rsidRPr="00580C0B">
          <w:rPr>
            <w:sz w:val="22"/>
            <w:szCs w:val="22"/>
            <w:rPrChange w:id="27" w:author="Xueqing Li" w:date="2025-08-02T14:44:00Z" w16du:dateUtc="2025-08-02T06:44:00Z">
              <w:rPr>
                <w:rStyle w:val="Strong"/>
              </w:rPr>
            </w:rPrChange>
          </w:rPr>
          <w:t>Objective: To quantify how strongly EEG and EOG signals couple across human sleep stages.</w:t>
        </w:r>
      </w:ins>
    </w:p>
    <w:p w14:paraId="27A96817" w14:textId="25A32BF7" w:rsidR="000D5835" w:rsidRPr="00580C0B" w:rsidRDefault="000D5835">
      <w:pPr>
        <w:spacing w:line="360" w:lineRule="auto"/>
        <w:rPr>
          <w:ins w:id="28" w:author="Xueqing Li" w:date="2025-07-30T17:51:00Z" w16du:dateUtc="2025-07-30T09:51:00Z"/>
          <w:sz w:val="22"/>
          <w:szCs w:val="22"/>
          <w:rPrChange w:id="29" w:author="Xueqing Li" w:date="2025-08-02T14:44:00Z" w16du:dateUtc="2025-08-02T06:44:00Z">
            <w:rPr>
              <w:ins w:id="30" w:author="Xueqing Li" w:date="2025-07-30T17:51:00Z" w16du:dateUtc="2025-07-30T09:51:00Z"/>
              <w:rStyle w:val="Strong"/>
              <w:rFonts w:ascii="Times New Roman" w:hAnsi="Times New Roman" w:cs="Times New Roman"/>
              <w:color w:val="auto"/>
              <w:sz w:val="24"/>
              <w:szCs w:val="24"/>
            </w:rPr>
          </w:rPrChange>
        </w:rPr>
        <w:pPrChange w:id="31" w:author="Xueqing Li" w:date="2025-07-30T17:51:00Z" w16du:dateUtc="2025-07-30T09:51:00Z">
          <w:pPr>
            <w:pStyle w:val="Heading2"/>
            <w:spacing w:line="360" w:lineRule="auto"/>
          </w:pPr>
        </w:pPrChange>
      </w:pPr>
      <w:ins w:id="32" w:author="Xueqing Li" w:date="2025-07-30T17:51:00Z" w16du:dateUtc="2025-07-30T09:51:00Z">
        <w:r w:rsidRPr="00580C0B">
          <w:rPr>
            <w:sz w:val="22"/>
            <w:szCs w:val="22"/>
            <w:rPrChange w:id="33" w:author="Xueqing Li" w:date="2025-08-02T14:44:00Z" w16du:dateUtc="2025-08-02T06:44:00Z">
              <w:rPr>
                <w:rStyle w:val="Strong"/>
              </w:rPr>
            </w:rPrChange>
          </w:rPr>
          <w:t>Methods: Overnight PSG from 29 adults were segmented into Wake, N1, N2, N3 and REM. Canonical correlation analysis (CCA) extracted the first two shared dimensions (ρ₁, ρ₂) in static stage-wise blocks and in 30 s sliding windows.</w:t>
        </w:r>
      </w:ins>
    </w:p>
    <w:p w14:paraId="290B0789" w14:textId="4C74F5C8" w:rsidR="000D5835" w:rsidRPr="00580C0B" w:rsidRDefault="000D5835">
      <w:pPr>
        <w:spacing w:line="360" w:lineRule="auto"/>
        <w:rPr>
          <w:ins w:id="34" w:author="Xueqing Li" w:date="2025-07-30T17:51:00Z" w16du:dateUtc="2025-07-30T09:51:00Z"/>
          <w:sz w:val="22"/>
          <w:szCs w:val="22"/>
          <w:rPrChange w:id="35" w:author="Xueqing Li" w:date="2025-08-02T14:44:00Z" w16du:dateUtc="2025-08-02T06:44:00Z">
            <w:rPr>
              <w:ins w:id="36" w:author="Xueqing Li" w:date="2025-07-30T17:51:00Z" w16du:dateUtc="2025-07-30T09:51:00Z"/>
              <w:rStyle w:val="Strong"/>
              <w:rFonts w:ascii="Times New Roman" w:hAnsi="Times New Roman" w:cs="Times New Roman"/>
              <w:color w:val="auto"/>
              <w:sz w:val="24"/>
              <w:szCs w:val="24"/>
            </w:rPr>
          </w:rPrChange>
        </w:rPr>
        <w:pPrChange w:id="37" w:author="Xueqing Li" w:date="2025-07-30T17:51:00Z" w16du:dateUtc="2025-07-30T09:51:00Z">
          <w:pPr>
            <w:pStyle w:val="Heading2"/>
            <w:spacing w:line="360" w:lineRule="auto"/>
          </w:pPr>
        </w:pPrChange>
      </w:pPr>
      <w:ins w:id="38" w:author="Xueqing Li" w:date="2025-07-30T17:51:00Z" w16du:dateUtc="2025-07-30T09:51:00Z">
        <w:r w:rsidRPr="00580C0B">
          <w:rPr>
            <w:sz w:val="22"/>
            <w:szCs w:val="22"/>
            <w:rPrChange w:id="39" w:author="Xueqing Li" w:date="2025-08-02T14:44:00Z" w16du:dateUtc="2025-08-02T06:44:00Z">
              <w:rPr>
                <w:rStyle w:val="Strong"/>
              </w:rPr>
            </w:rPrChange>
          </w:rPr>
          <w:t xml:space="preserve">Results: </w:t>
        </w:r>
      </w:ins>
      <w:ins w:id="40" w:author="Xueqing Li" w:date="2025-08-02T14:15:00Z" w16du:dateUtc="2025-08-02T06:15:00Z">
        <w:r w:rsidR="004650DD" w:rsidRPr="00580C0B">
          <w:rPr>
            <w:sz w:val="22"/>
            <w:szCs w:val="22"/>
          </w:rPr>
          <w:t>Stage-wise ρ₁ and ρ₂ increased from Wake to N3, with REM and N1 showing intermediate coupling. Time-resolved analysis confirmed greater strength and stability in deeper stages, while coupling entropy was highest in Wake and REM.</w:t>
        </w:r>
      </w:ins>
    </w:p>
    <w:p w14:paraId="52046EDD" w14:textId="61A68201" w:rsidR="000D5835" w:rsidRPr="00580C0B" w:rsidRDefault="000D5835">
      <w:pPr>
        <w:spacing w:line="360" w:lineRule="auto"/>
        <w:rPr>
          <w:ins w:id="41" w:author="Xueqing Li" w:date="2025-07-30T17:50:00Z" w16du:dateUtc="2025-07-30T09:50:00Z"/>
          <w:sz w:val="22"/>
          <w:szCs w:val="22"/>
          <w:rPrChange w:id="42" w:author="Xueqing Li" w:date="2025-08-02T14:44:00Z" w16du:dateUtc="2025-08-02T06:44:00Z">
            <w:rPr>
              <w:ins w:id="43" w:author="Xueqing Li" w:date="2025-07-30T17:50:00Z" w16du:dateUtc="2025-07-30T09:50:00Z"/>
              <w:rStyle w:val="Strong"/>
              <w:rFonts w:ascii="Times New Roman" w:hAnsi="Times New Roman" w:cs="Times New Roman"/>
              <w:color w:val="auto"/>
              <w:sz w:val="24"/>
              <w:szCs w:val="24"/>
            </w:rPr>
          </w:rPrChange>
        </w:rPr>
        <w:pPrChange w:id="44" w:author="Xueqing Li" w:date="2025-07-30T17:51:00Z" w16du:dateUtc="2025-07-30T09:51:00Z">
          <w:pPr>
            <w:pStyle w:val="Heading2"/>
            <w:spacing w:line="360" w:lineRule="auto"/>
          </w:pPr>
        </w:pPrChange>
      </w:pPr>
      <w:ins w:id="45" w:author="Xueqing Li" w:date="2025-07-30T17:51:00Z" w16du:dateUtc="2025-07-30T09:51:00Z">
        <w:r w:rsidRPr="00580C0B">
          <w:rPr>
            <w:sz w:val="22"/>
            <w:szCs w:val="22"/>
            <w:rPrChange w:id="46" w:author="Xueqing Li" w:date="2025-08-02T14:44:00Z" w16du:dateUtc="2025-08-02T06:44:00Z">
              <w:rPr>
                <w:rStyle w:val="Strong"/>
              </w:rPr>
            </w:rPrChange>
          </w:rPr>
          <w:t xml:space="preserve">Conclusions: </w:t>
        </w:r>
      </w:ins>
      <w:ins w:id="47" w:author="Xueqing Li" w:date="2025-08-02T14:15:00Z" w16du:dateUtc="2025-08-02T06:15:00Z">
        <w:r w:rsidR="004650DD" w:rsidRPr="00580C0B">
          <w:rPr>
            <w:sz w:val="22"/>
            <w:szCs w:val="22"/>
          </w:rPr>
          <w:t>EEG and EOG share a state-dependent low-dimensional subspace that is strongest in N3, moderate in N1 and REM, and minimal in Wake and N2. These findings refine our understanding of brain–eye interactions and support stage-aware sensing and analysis in sleep research.</w:t>
        </w:r>
      </w:ins>
    </w:p>
    <w:p w14:paraId="5F06130E" w14:textId="33229D97" w:rsidR="002636E0" w:rsidRPr="00580C0B" w:rsidRDefault="002636E0" w:rsidP="00A87C36">
      <w:pPr>
        <w:pStyle w:val="Heading2"/>
        <w:spacing w:line="360" w:lineRule="auto"/>
        <w:rPr>
          <w:rFonts w:ascii="Times New Roman" w:hAnsi="Times New Roman" w:cs="Times New Roman"/>
          <w:b/>
          <w:bCs/>
          <w:sz w:val="24"/>
          <w:szCs w:val="24"/>
          <w:rPrChange w:id="48" w:author="Xueqing Li" w:date="2025-08-02T14:44:00Z" w16du:dateUtc="2025-08-02T06:44:00Z">
            <w:rPr>
              <w:b/>
              <w:bCs/>
              <w:sz w:val="22"/>
              <w:szCs w:val="22"/>
            </w:rPr>
          </w:rPrChange>
        </w:rPr>
      </w:pPr>
      <w:r w:rsidRPr="00580C0B">
        <w:rPr>
          <w:rStyle w:val="Strong"/>
          <w:rFonts w:ascii="Times New Roman" w:hAnsi="Times New Roman" w:cs="Times New Roman"/>
          <w:sz w:val="24"/>
          <w:szCs w:val="24"/>
          <w:rPrChange w:id="49" w:author="Xueqing Li" w:date="2025-08-02T14:44:00Z" w16du:dateUtc="2025-08-02T06:44:00Z">
            <w:rPr>
              <w:rStyle w:val="Strong"/>
              <w:sz w:val="22"/>
              <w:szCs w:val="22"/>
            </w:rPr>
          </w:rPrChange>
        </w:rPr>
        <w:t>2 Introduction</w:t>
      </w:r>
    </w:p>
    <w:p w14:paraId="41424BC1" w14:textId="0A84E58D" w:rsidR="0024380F" w:rsidRPr="00580C0B" w:rsidDel="000D5835" w:rsidRDefault="008D3607" w:rsidP="002636E0">
      <w:pPr>
        <w:spacing w:line="360" w:lineRule="auto"/>
        <w:rPr>
          <w:del w:id="50" w:author="Xueqing Li" w:date="2025-07-30T17:50:00Z" w16du:dateUtc="2025-07-30T09:50:00Z"/>
          <w:sz w:val="22"/>
          <w:szCs w:val="22"/>
        </w:rPr>
      </w:pPr>
      <w:r w:rsidRPr="00580C0B">
        <w:rPr>
          <w:sz w:val="22"/>
          <w:szCs w:val="22"/>
        </w:rPr>
        <w:t xml:space="preserve">Sleep </w:t>
      </w:r>
      <w:ins w:id="51" w:author="Xueqing Li" w:date="2025-07-30T17:41:00Z" w16du:dateUtc="2025-07-30T09:41:00Z">
        <w:r w:rsidR="000D5835" w:rsidRPr="00580C0B">
          <w:rPr>
            <w:sz w:val="22"/>
            <w:szCs w:val="22"/>
            <w:rPrChange w:id="52" w:author="Xueqing Li" w:date="2025-08-02T14:44:00Z" w16du:dateUtc="2025-08-02T06:44:00Z">
              <w:rPr>
                <w:rFonts w:hint="eastAsia"/>
                <w:sz w:val="22"/>
                <w:szCs w:val="22"/>
              </w:rPr>
            </w:rPrChange>
          </w:rPr>
          <w:t xml:space="preserve">stages </w:t>
        </w:r>
      </w:ins>
      <w:proofErr w:type="gramStart"/>
      <w:r w:rsidRPr="00580C0B">
        <w:rPr>
          <w:sz w:val="22"/>
          <w:szCs w:val="22"/>
        </w:rPr>
        <w:t>unfolds</w:t>
      </w:r>
      <w:proofErr w:type="gramEnd"/>
      <w:r w:rsidRPr="00580C0B">
        <w:rPr>
          <w:sz w:val="22"/>
          <w:szCs w:val="22"/>
        </w:rPr>
        <w:t xml:space="preserve"> </w:t>
      </w:r>
      <w:del w:id="53" w:author="Xueqing Li" w:date="2025-07-30T17:41:00Z" w16du:dateUtc="2025-07-30T09:41:00Z">
        <w:r w:rsidRPr="00580C0B" w:rsidDel="00EC1878">
          <w:rPr>
            <w:sz w:val="22"/>
            <w:szCs w:val="22"/>
            <w:rPrChange w:id="54" w:author="Xueqing Li" w:date="2025-08-02T14:44:00Z" w16du:dateUtc="2025-08-02T06:44:00Z">
              <w:rPr>
                <w:rFonts w:hint="eastAsia"/>
                <w:sz w:val="22"/>
                <w:szCs w:val="22"/>
              </w:rPr>
            </w:rPrChange>
          </w:rPr>
          <w:delText xml:space="preserve">in recurring cycles of </w:delText>
        </w:r>
      </w:del>
      <w:ins w:id="55" w:author="Xueqing Li" w:date="2025-07-30T17:41:00Z" w16du:dateUtc="2025-07-30T09:41:00Z">
        <w:r w:rsidR="00EC1878" w:rsidRPr="00580C0B">
          <w:rPr>
            <w:sz w:val="22"/>
            <w:szCs w:val="22"/>
            <w:rPrChange w:id="56" w:author="Xueqing Li" w:date="2025-08-02T14:44:00Z" w16du:dateUtc="2025-08-02T06:44:00Z">
              <w:rPr>
                <w:rFonts w:hint="eastAsia"/>
                <w:sz w:val="22"/>
                <w:szCs w:val="22"/>
              </w:rPr>
            </w:rPrChange>
          </w:rPr>
          <w:t xml:space="preserve">through </w:t>
        </w:r>
      </w:ins>
      <w:r w:rsidRPr="00580C0B">
        <w:rPr>
          <w:sz w:val="22"/>
          <w:szCs w:val="22"/>
        </w:rPr>
        <w:t xml:space="preserve">non-rapid eye movement (NREM) sleep, comprising stages N1 to N3, </w:t>
      </w:r>
      <w:r w:rsidR="00DA5C60" w:rsidRPr="00580C0B">
        <w:rPr>
          <w:sz w:val="22"/>
          <w:szCs w:val="22"/>
        </w:rPr>
        <w:t xml:space="preserve">and rapid-eye-movement (REM) sleep, </w:t>
      </w:r>
      <w:ins w:id="57" w:author="Xueqing Li" w:date="2025-07-30T17:54:00Z" w16du:dateUtc="2025-07-30T09:54:00Z">
        <w:r w:rsidR="004D18C2" w:rsidRPr="00580C0B">
          <w:rPr>
            <w:sz w:val="22"/>
            <w:szCs w:val="22"/>
          </w:rPr>
          <w:t>classically scored with polysomnography that monitors electroencephalographic (EEG) activity and electrooculographic (EOG) signals related to eye movements.</w:t>
        </w:r>
      </w:ins>
      <w:ins w:id="58" w:author="Xueqing Li" w:date="2025-07-30T17:42:00Z" w16du:dateUtc="2025-07-30T09:42:00Z">
        <w:r w:rsidR="000D5835" w:rsidRPr="00580C0B" w:rsidDel="000D5835">
          <w:rPr>
            <w:sz w:val="22"/>
            <w:szCs w:val="22"/>
          </w:rPr>
          <w:t xml:space="preserve"> </w:t>
        </w:r>
      </w:ins>
      <w:del w:id="59" w:author="Xueqing Li" w:date="2025-07-30T17:42:00Z" w16du:dateUtc="2025-07-30T09:42:00Z">
        <w:r w:rsidR="00DA5C60" w:rsidRPr="00580C0B" w:rsidDel="000D5835">
          <w:rPr>
            <w:sz w:val="22"/>
            <w:szCs w:val="22"/>
          </w:rPr>
          <w:delText xml:space="preserve">with all stages traditionally identified using overnight polysomnography (PSG), which monitors electrical brain activity (EEG) and eye movements (EOG) </w:delText>
        </w:r>
      </w:del>
      <w:r w:rsidR="00DA5C60" w:rsidRPr="00580C0B">
        <w:rPr>
          <w:sz w:val="22"/>
          <w:szCs w:val="22"/>
        </w:rPr>
        <w:t>(Liu et al., 2021).</w:t>
      </w:r>
    </w:p>
    <w:p w14:paraId="4E362B43" w14:textId="77777777" w:rsidR="0024380F" w:rsidRPr="00580C0B" w:rsidRDefault="0024380F" w:rsidP="002636E0">
      <w:pPr>
        <w:spacing w:line="360" w:lineRule="auto"/>
        <w:rPr>
          <w:ins w:id="60" w:author="Xueqing Li" w:date="2025-07-30T17:43:00Z" w16du:dateUtc="2025-07-30T09:43:00Z"/>
          <w:sz w:val="22"/>
          <w:szCs w:val="22"/>
        </w:rPr>
      </w:pPr>
    </w:p>
    <w:p w14:paraId="23E58DFB" w14:textId="470C98EB" w:rsidR="000D5835" w:rsidRPr="00580C0B" w:rsidDel="000D5835" w:rsidRDefault="000D5835" w:rsidP="002636E0">
      <w:pPr>
        <w:spacing w:line="360" w:lineRule="auto"/>
        <w:rPr>
          <w:del w:id="61" w:author="Xueqing Li" w:date="2025-07-30T17:45:00Z" w16du:dateUtc="2025-07-30T09:45:00Z"/>
          <w:sz w:val="22"/>
          <w:szCs w:val="22"/>
        </w:rPr>
      </w:pPr>
      <w:ins w:id="62" w:author="Xueqing Li" w:date="2025-07-30T17:43:00Z" w16du:dateUtc="2025-07-30T09:43:00Z">
        <w:r w:rsidRPr="00580C0B">
          <w:rPr>
            <w:sz w:val="22"/>
            <w:szCs w:val="22"/>
          </w:rPr>
          <w:t>Growing evidence shows these two channels are not independent: ocular potentials contaminate frontal EEG, while EOG electrodes sample cortical rhythms, and exploiting this overlap improves automatic detection of REM and drowsiness</w:t>
        </w:r>
      </w:ins>
      <w:ins w:id="63" w:author="Xueqing Li" w:date="2025-07-30T17:44:00Z" w16du:dateUtc="2025-07-30T09:44:00Z">
        <w:r w:rsidRPr="00580C0B">
          <w:rPr>
            <w:sz w:val="22"/>
            <w:szCs w:val="22"/>
            <w:rPrChange w:id="64" w:author="Xueqing Li" w:date="2025-08-02T14:44:00Z" w16du:dateUtc="2025-08-02T06:44:00Z">
              <w:rPr>
                <w:rFonts w:hint="eastAsia"/>
                <w:sz w:val="22"/>
                <w:szCs w:val="22"/>
              </w:rPr>
            </w:rPrChange>
          </w:rPr>
          <w:t xml:space="preserve"> </w:t>
        </w:r>
        <w:r w:rsidRPr="00580C0B">
          <w:rPr>
            <w:sz w:val="22"/>
            <w:szCs w:val="22"/>
          </w:rPr>
          <w:t>(Safieddine et al., 2012</w:t>
        </w:r>
        <w:r w:rsidRPr="00580C0B">
          <w:rPr>
            <w:sz w:val="22"/>
            <w:szCs w:val="22"/>
            <w:rPrChange w:id="65" w:author="Xueqing Li" w:date="2025-08-02T14:44:00Z" w16du:dateUtc="2025-08-02T06:44:00Z">
              <w:rPr>
                <w:rFonts w:hint="eastAsia"/>
                <w:sz w:val="22"/>
                <w:szCs w:val="22"/>
              </w:rPr>
            </w:rPrChange>
          </w:rPr>
          <w:t xml:space="preserve">; </w:t>
        </w:r>
        <w:r w:rsidRPr="00580C0B">
          <w:rPr>
            <w:sz w:val="22"/>
            <w:szCs w:val="22"/>
          </w:rPr>
          <w:t>Xu et al., 2025)</w:t>
        </w:r>
      </w:ins>
      <w:ins w:id="66" w:author="Xueqing Li" w:date="2025-07-30T17:45:00Z" w16du:dateUtc="2025-07-30T09:45:00Z">
        <w:r w:rsidRPr="00580C0B">
          <w:rPr>
            <w:sz w:val="22"/>
            <w:szCs w:val="22"/>
            <w:rPrChange w:id="67" w:author="Xueqing Li" w:date="2025-08-02T14:44:00Z" w16du:dateUtc="2025-08-02T06:44:00Z">
              <w:rPr>
                <w:rFonts w:hint="eastAsia"/>
                <w:sz w:val="22"/>
                <w:szCs w:val="22"/>
              </w:rPr>
            </w:rPrChange>
          </w:rPr>
          <w:t xml:space="preserve">. </w:t>
        </w:r>
      </w:ins>
    </w:p>
    <w:p w14:paraId="762C7A35" w14:textId="1FA6911E" w:rsidR="00153E3B" w:rsidRPr="00580C0B" w:rsidDel="000D5835" w:rsidRDefault="000D5835" w:rsidP="002636E0">
      <w:pPr>
        <w:spacing w:line="360" w:lineRule="auto"/>
        <w:rPr>
          <w:del w:id="68" w:author="Xueqing Li" w:date="2025-07-30T17:44:00Z" w16du:dateUtc="2025-07-30T09:44:00Z"/>
          <w:sz w:val="22"/>
          <w:szCs w:val="22"/>
        </w:rPr>
      </w:pPr>
      <w:ins w:id="69" w:author="Xueqing Li" w:date="2025-07-30T17:45:00Z" w16du:dateUtc="2025-07-30T09:45:00Z">
        <w:r w:rsidRPr="00580C0B">
          <w:rPr>
            <w:sz w:val="22"/>
            <w:szCs w:val="22"/>
          </w:rPr>
          <w:t xml:space="preserve">Such findings imply that brain and eye signals cohabit a low-dimensional “communication subspace” whose geometry may vary with </w:t>
        </w:r>
      </w:ins>
      <w:ins w:id="70" w:author="Xueqing Li" w:date="2025-07-30T17:47:00Z" w16du:dateUtc="2025-07-30T09:47:00Z">
        <w:r w:rsidRPr="00580C0B">
          <w:rPr>
            <w:sz w:val="22"/>
            <w:szCs w:val="22"/>
            <w:rPrChange w:id="71" w:author="Xueqing Li" w:date="2025-08-02T14:44:00Z" w16du:dateUtc="2025-08-02T06:44:00Z">
              <w:rPr>
                <w:rFonts w:hint="eastAsia"/>
                <w:sz w:val="22"/>
                <w:szCs w:val="22"/>
              </w:rPr>
            </w:rPrChange>
          </w:rPr>
          <w:t xml:space="preserve">different </w:t>
        </w:r>
      </w:ins>
      <w:ins w:id="72" w:author="Xueqing Li" w:date="2025-07-30T17:45:00Z" w16du:dateUtc="2025-07-30T09:45:00Z">
        <w:r w:rsidRPr="00580C0B">
          <w:rPr>
            <w:sz w:val="22"/>
            <w:szCs w:val="22"/>
          </w:rPr>
          <w:t>state.</w:t>
        </w:r>
      </w:ins>
      <w:ins w:id="73" w:author="Xueqing Li" w:date="2025-07-30T17:48:00Z" w16du:dateUtc="2025-07-30T09:48:00Z">
        <w:r w:rsidRPr="00580C0B">
          <w:rPr>
            <w:sz w:val="22"/>
            <w:szCs w:val="22"/>
            <w:rPrChange w:id="74" w:author="Xueqing Li" w:date="2025-08-02T14:44:00Z" w16du:dateUtc="2025-08-02T06:44:00Z">
              <w:rPr>
                <w:rFonts w:hint="eastAsia"/>
                <w:sz w:val="22"/>
                <w:szCs w:val="22"/>
              </w:rPr>
            </w:rPrChange>
          </w:rPr>
          <w:t xml:space="preserve"> </w:t>
        </w:r>
        <w:r w:rsidRPr="00580C0B">
          <w:rPr>
            <w:sz w:val="22"/>
            <w:szCs w:val="22"/>
          </w:rPr>
          <w:t>Yet the strength and dynamics of this coupling across all stages remain unquantified.</w:t>
        </w:r>
      </w:ins>
      <w:del w:id="75" w:author="Xueqing Li" w:date="2025-07-30T17:44:00Z" w16du:dateUtc="2025-07-30T09:44:00Z">
        <w:r w:rsidR="00153E3B" w:rsidRPr="00580C0B" w:rsidDel="000D5835">
          <w:rPr>
            <w:sz w:val="22"/>
            <w:szCs w:val="22"/>
          </w:rPr>
          <w:delText xml:space="preserve">EEG </w:delText>
        </w:r>
        <w:r w:rsidR="00DA5C60" w:rsidRPr="00580C0B" w:rsidDel="000D5835">
          <w:rPr>
            <w:sz w:val="22"/>
            <w:szCs w:val="22"/>
          </w:rPr>
          <w:delText xml:space="preserve">and </w:delText>
        </w:r>
        <w:r w:rsidR="00153E3B" w:rsidRPr="00580C0B" w:rsidDel="000D5835">
          <w:rPr>
            <w:sz w:val="22"/>
            <w:szCs w:val="22"/>
          </w:rPr>
          <w:delText>EOG are not independent. Eye movements generate volume-conducted potentials that appear in frontal EEG, and EOG electrodes pick up cortical activity. This overlap is already exploited: regression and blind-source-separation methods remove ocular artifacts by assuming a strong linear EEG–EOG correlation (Safieddine et al., 2012) and adding EOG features consistently boosts automated detection of REM and drowsy N1 stages (Xu et al., 2025). EOG alone can even classify stages with high accuracy by indirectly encoding brain-state information (Van Gorp et al., 2024).</w:delText>
        </w:r>
      </w:del>
    </w:p>
    <w:p w14:paraId="7C734CDA" w14:textId="64CD0079" w:rsidR="002636E0" w:rsidRPr="00580C0B" w:rsidDel="000D5835" w:rsidRDefault="002636E0" w:rsidP="002636E0">
      <w:pPr>
        <w:spacing w:line="360" w:lineRule="auto"/>
        <w:rPr>
          <w:del w:id="76" w:author="Xueqing Li" w:date="2025-07-30T17:47:00Z" w16du:dateUtc="2025-07-30T09:47:00Z"/>
          <w:sz w:val="22"/>
          <w:szCs w:val="22"/>
        </w:rPr>
      </w:pPr>
      <w:del w:id="77" w:author="Xueqing Li" w:date="2025-07-30T17:47:00Z" w16du:dateUtc="2025-07-30T09:47:00Z">
        <w:r w:rsidRPr="00580C0B" w:rsidDel="000D5835">
          <w:rPr>
            <w:sz w:val="22"/>
            <w:szCs w:val="22"/>
          </w:rPr>
          <w:delText>These observations suggest a low-dimensional shared subspace in which neural and oculomotor processes co-manifest—for example, REM-related eye movements coincide with sawtooth EEG waves and PGO activity, while Stage N1 slow eye drifts emerge alongside theta rhythms.</w:delText>
        </w:r>
      </w:del>
    </w:p>
    <w:p w14:paraId="6E584F7D" w14:textId="77777777" w:rsidR="002636E0" w:rsidRPr="00580C0B" w:rsidRDefault="002636E0" w:rsidP="002636E0">
      <w:pPr>
        <w:spacing w:line="360" w:lineRule="auto"/>
        <w:rPr>
          <w:sz w:val="22"/>
          <w:szCs w:val="22"/>
        </w:rPr>
      </w:pPr>
    </w:p>
    <w:p w14:paraId="4CEE57D5" w14:textId="59E5DD1D" w:rsidR="002636E0" w:rsidRPr="00580C0B" w:rsidDel="000D5835" w:rsidRDefault="002636E0" w:rsidP="00743B05">
      <w:pPr>
        <w:spacing w:line="360" w:lineRule="auto"/>
        <w:rPr>
          <w:del w:id="78" w:author="Xueqing Li" w:date="2025-07-30T17:50:00Z" w16du:dateUtc="2025-07-30T09:50:00Z"/>
          <w:sz w:val="22"/>
          <w:szCs w:val="22"/>
        </w:rPr>
      </w:pPr>
      <w:r w:rsidRPr="00580C0B">
        <w:rPr>
          <w:sz w:val="22"/>
          <w:szCs w:val="22"/>
        </w:rPr>
        <w:t xml:space="preserve">In this study, we seek to quantify that shared subspace across sleep stages. Using the public </w:t>
      </w:r>
      <w:proofErr w:type="spellStart"/>
      <w:ins w:id="79" w:author="Xueqing Li" w:date="2025-07-30T17:54:00Z" w16du:dateUtc="2025-07-30T09:54:00Z">
        <w:r w:rsidR="004D18C2" w:rsidRPr="00580C0B">
          <w:rPr>
            <w:sz w:val="22"/>
            <w:szCs w:val="22"/>
          </w:rPr>
          <w:t>Apnea</w:t>
        </w:r>
        <w:proofErr w:type="spellEnd"/>
        <w:r w:rsidR="004D18C2" w:rsidRPr="00580C0B">
          <w:rPr>
            <w:sz w:val="22"/>
            <w:szCs w:val="22"/>
          </w:rPr>
          <w:t xml:space="preserve"> Positive Pressure Long-term Efficacy Study (APPLES) </w:t>
        </w:r>
      </w:ins>
      <w:del w:id="80" w:author="Xueqing Li" w:date="2025-07-30T17:54:00Z" w16du:dateUtc="2025-07-30T09:54:00Z">
        <w:r w:rsidRPr="00580C0B" w:rsidDel="004D18C2">
          <w:rPr>
            <w:sz w:val="22"/>
            <w:szCs w:val="22"/>
          </w:rPr>
          <w:delText xml:space="preserve">APPLES </w:delText>
        </w:r>
      </w:del>
      <w:r w:rsidRPr="00580C0B">
        <w:rPr>
          <w:sz w:val="22"/>
          <w:szCs w:val="22"/>
        </w:rPr>
        <w:t>overnight PSG dataset (Mueller, n.d.), we applied canonical correlation analysis (CCA) to EEG and EOG signals to extract dominant joint components and assess their coupling strength during wake, N1, N2, N3, and REM</w:t>
      </w:r>
      <w:ins w:id="81" w:author="Xueqing Li" w:date="2025-07-30T17:49:00Z" w16du:dateUtc="2025-07-30T09:49:00Z">
        <w:r w:rsidR="000D5835" w:rsidRPr="00580C0B">
          <w:rPr>
            <w:sz w:val="22"/>
            <w:szCs w:val="22"/>
            <w:rPrChange w:id="82" w:author="Xueqing Li" w:date="2025-08-02T14:44:00Z" w16du:dateUtc="2025-08-02T06:44:00Z">
              <w:rPr>
                <w:rFonts w:hint="eastAsia"/>
                <w:sz w:val="22"/>
                <w:szCs w:val="22"/>
              </w:rPr>
            </w:rPrChange>
          </w:rPr>
          <w:t xml:space="preserve"> stages</w:t>
        </w:r>
      </w:ins>
      <w:ins w:id="83" w:author="Xueqing Li" w:date="2025-07-30T17:50:00Z" w16du:dateUtc="2025-07-30T09:50:00Z">
        <w:r w:rsidR="000D5835" w:rsidRPr="00580C0B">
          <w:rPr>
            <w:sz w:val="22"/>
            <w:szCs w:val="22"/>
            <w:rPrChange w:id="84" w:author="Xueqing Li" w:date="2025-08-02T14:44:00Z" w16du:dateUtc="2025-08-02T06:44:00Z">
              <w:rPr>
                <w:rFonts w:hint="eastAsia"/>
                <w:sz w:val="22"/>
                <w:szCs w:val="22"/>
              </w:rPr>
            </w:rPrChange>
          </w:rPr>
          <w:t xml:space="preserve">, </w:t>
        </w:r>
        <w:r w:rsidR="000D5835" w:rsidRPr="00580C0B">
          <w:rPr>
            <w:sz w:val="22"/>
            <w:szCs w:val="22"/>
          </w:rPr>
          <w:t>testing the hypothesis that coupling peaks in REM and diminishes in deeper NREM sleep.</w:t>
        </w:r>
      </w:ins>
      <w:del w:id="85" w:author="Xueqing Li" w:date="2025-07-30T17:49:00Z" w16du:dateUtc="2025-07-30T09:49:00Z">
        <w:r w:rsidRPr="00580C0B" w:rsidDel="000D5835">
          <w:rPr>
            <w:sz w:val="22"/>
            <w:szCs w:val="22"/>
          </w:rPr>
          <w:delText>. Our goal is to understand how tightly brain and eye signals couple at each stage.</w:delText>
        </w:r>
      </w:del>
    </w:p>
    <w:p w14:paraId="0B7BA141" w14:textId="77777777" w:rsidR="000D5835" w:rsidRPr="00580C0B" w:rsidRDefault="000D5835" w:rsidP="002636E0">
      <w:pPr>
        <w:spacing w:line="360" w:lineRule="auto"/>
        <w:rPr>
          <w:ins w:id="86" w:author="Xueqing Li" w:date="2025-07-30T17:50:00Z" w16du:dateUtc="2025-07-30T09:50:00Z"/>
          <w:sz w:val="22"/>
          <w:szCs w:val="22"/>
        </w:rPr>
      </w:pPr>
    </w:p>
    <w:p w14:paraId="4DCD14B8" w14:textId="3AC45ED5" w:rsidR="00153E3B" w:rsidRPr="00580C0B" w:rsidDel="0086798F" w:rsidRDefault="00153E3B" w:rsidP="00743B05">
      <w:pPr>
        <w:spacing w:line="360" w:lineRule="auto"/>
        <w:rPr>
          <w:del w:id="87" w:author="Xueqing Li" w:date="2025-07-29T15:09:00Z" w16du:dateUtc="2025-07-29T07:09:00Z"/>
          <w:sz w:val="22"/>
          <w:szCs w:val="22"/>
        </w:rPr>
      </w:pPr>
      <w:del w:id="88" w:author="Xueqing Li" w:date="2025-07-30T17:50:00Z" w16du:dateUtc="2025-07-30T09:50:00Z">
        <w:r w:rsidRPr="00580C0B" w:rsidDel="000D5835">
          <w:rPr>
            <w:sz w:val="22"/>
            <w:szCs w:val="22"/>
          </w:rPr>
          <w:br/>
        </w:r>
        <w:r w:rsidR="002636E0" w:rsidRPr="00580C0B" w:rsidDel="000D5835">
          <w:rPr>
            <w:sz w:val="22"/>
            <w:szCs w:val="22"/>
          </w:rPr>
          <w:delText>We hypothesised a strong shared subspace in REM—where rapid eye movements co-occur with brainstem-driven “sawtooth” EEG waves—and a relative decoupling in deep NREM stages. Our analysis confirms this stage-dependent pattern, revealing when eye movements reliably mirror cerebral activity and offering a more integrated interpretation of polysomnographic signals.</w:delText>
        </w:r>
      </w:del>
    </w:p>
    <w:p w14:paraId="3F39262F" w14:textId="318D4FF8" w:rsidR="0024380F" w:rsidRPr="00580C0B" w:rsidRDefault="0024380F" w:rsidP="00743B05">
      <w:pPr>
        <w:spacing w:line="360" w:lineRule="auto"/>
      </w:pPr>
    </w:p>
    <w:p w14:paraId="31C5F5E2" w14:textId="7ACCB7F4" w:rsidR="002636E0" w:rsidRPr="00580C0B" w:rsidRDefault="002636E0" w:rsidP="00A87C36">
      <w:pPr>
        <w:pStyle w:val="Heading2"/>
        <w:spacing w:line="360" w:lineRule="auto"/>
        <w:rPr>
          <w:rFonts w:ascii="Times New Roman" w:hAnsi="Times New Roman" w:cs="Times New Roman"/>
          <w:b/>
          <w:bCs/>
          <w:sz w:val="24"/>
          <w:szCs w:val="24"/>
          <w:rPrChange w:id="89" w:author="Xueqing Li" w:date="2025-08-02T14:44:00Z" w16du:dateUtc="2025-08-02T06:44:00Z">
            <w:rPr>
              <w:b/>
              <w:bCs/>
              <w:sz w:val="22"/>
              <w:szCs w:val="22"/>
            </w:rPr>
          </w:rPrChange>
        </w:rPr>
      </w:pPr>
      <w:r w:rsidRPr="00580C0B">
        <w:rPr>
          <w:rStyle w:val="Strong"/>
          <w:rFonts w:ascii="Times New Roman" w:hAnsi="Times New Roman" w:cs="Times New Roman"/>
          <w:sz w:val="24"/>
          <w:szCs w:val="24"/>
          <w:rPrChange w:id="90" w:author="Xueqing Li" w:date="2025-08-02T14:44:00Z" w16du:dateUtc="2025-08-02T06:44:00Z">
            <w:rPr>
              <w:rStyle w:val="Strong"/>
              <w:sz w:val="22"/>
              <w:szCs w:val="22"/>
            </w:rPr>
          </w:rPrChange>
        </w:rPr>
        <w:t xml:space="preserve">3 </w:t>
      </w:r>
      <w:r w:rsidR="00CA185E" w:rsidRPr="00580C0B">
        <w:rPr>
          <w:rStyle w:val="Strong"/>
          <w:rFonts w:ascii="Times New Roman" w:hAnsi="Times New Roman" w:cs="Times New Roman"/>
          <w:sz w:val="24"/>
          <w:szCs w:val="24"/>
          <w:rPrChange w:id="91" w:author="Xueqing Li" w:date="2025-08-02T14:44:00Z" w16du:dateUtc="2025-08-02T06:44:00Z">
            <w:rPr>
              <w:rStyle w:val="Strong"/>
              <w:sz w:val="22"/>
              <w:szCs w:val="22"/>
            </w:rPr>
          </w:rPrChange>
        </w:rPr>
        <w:t>Methods</w:t>
      </w:r>
    </w:p>
    <w:p w14:paraId="220F6BC6" w14:textId="1AB9F8F7" w:rsidR="002636E0" w:rsidRPr="00580C0B" w:rsidRDefault="002636E0" w:rsidP="00A87C36">
      <w:pPr>
        <w:pStyle w:val="Subtitle"/>
        <w:spacing w:line="360" w:lineRule="auto"/>
        <w:rPr>
          <w:rFonts w:cs="Times New Roman"/>
          <w:b/>
          <w:bCs/>
          <w:sz w:val="22"/>
          <w:szCs w:val="22"/>
        </w:rPr>
      </w:pPr>
      <w:r w:rsidRPr="00580C0B">
        <w:rPr>
          <w:rFonts w:cs="Times New Roman"/>
          <w:b/>
          <w:bCs/>
          <w:sz w:val="22"/>
          <w:szCs w:val="22"/>
        </w:rPr>
        <w:t xml:space="preserve">3.1 </w:t>
      </w:r>
      <w:r w:rsidR="00CA185E" w:rsidRPr="00580C0B">
        <w:rPr>
          <w:rFonts w:cs="Times New Roman"/>
          <w:b/>
          <w:bCs/>
          <w:sz w:val="22"/>
          <w:szCs w:val="22"/>
        </w:rPr>
        <w:t>Dataset</w:t>
      </w:r>
    </w:p>
    <w:p w14:paraId="2EA16C6F" w14:textId="189D8D77" w:rsidR="00CA185E" w:rsidRPr="00580C0B" w:rsidDel="0073263B" w:rsidRDefault="0073263B">
      <w:pPr>
        <w:spacing w:line="360" w:lineRule="auto"/>
        <w:rPr>
          <w:del w:id="92" w:author="Xueqing Li" w:date="2025-07-30T16:16:00Z" w16du:dateUtc="2025-07-30T08:16:00Z"/>
          <w:sz w:val="22"/>
          <w:szCs w:val="22"/>
        </w:rPr>
        <w:pPrChange w:id="93" w:author="Xueqing Li" w:date="2025-07-30T16:16:00Z" w16du:dateUtc="2025-07-30T08:16:00Z">
          <w:pPr/>
        </w:pPrChange>
      </w:pPr>
      <w:ins w:id="94" w:author="Xueqing Li" w:date="2025-07-30T16:16:00Z" w16du:dateUtc="2025-07-30T08:16:00Z">
        <w:r w:rsidRPr="00580C0B">
          <w:rPr>
            <w:sz w:val="22"/>
            <w:szCs w:val="22"/>
          </w:rPr>
          <w:t>Data for this study were drawn from 29 adult participants in the APPLES</w:t>
        </w:r>
      </w:ins>
      <w:ins w:id="95" w:author="Xueqing Li" w:date="2025-07-30T16:26:00Z" w16du:dateUtc="2025-07-30T08:26:00Z">
        <w:r w:rsidR="002277BE" w:rsidRPr="00580C0B">
          <w:rPr>
            <w:sz w:val="22"/>
            <w:szCs w:val="22"/>
            <w:rPrChange w:id="96" w:author="Xueqing Li" w:date="2025-08-02T14:44:00Z" w16du:dateUtc="2025-08-02T06:44:00Z">
              <w:rPr>
                <w:rFonts w:hint="eastAsia"/>
                <w:sz w:val="22"/>
                <w:szCs w:val="22"/>
              </w:rPr>
            </w:rPrChange>
          </w:rPr>
          <w:t xml:space="preserve"> dataset</w:t>
        </w:r>
      </w:ins>
      <w:ins w:id="97" w:author="Xueqing Li" w:date="2025-07-30T16:16:00Z" w16du:dateUtc="2025-07-30T08:16:00Z">
        <w:r w:rsidRPr="00580C0B">
          <w:rPr>
            <w:sz w:val="22"/>
            <w:szCs w:val="22"/>
          </w:rPr>
          <w:t xml:space="preserve">. For each subject, we </w:t>
        </w:r>
        <w:proofErr w:type="spellStart"/>
        <w:r w:rsidRPr="00580C0B">
          <w:rPr>
            <w:sz w:val="22"/>
            <w:szCs w:val="22"/>
          </w:rPr>
          <w:t>analyzed</w:t>
        </w:r>
        <w:proofErr w:type="spellEnd"/>
        <w:r w:rsidRPr="00580C0B">
          <w:rPr>
            <w:sz w:val="22"/>
            <w:szCs w:val="22"/>
          </w:rPr>
          <w:t xml:space="preserve"> four bipolar EEG </w:t>
        </w:r>
      </w:ins>
      <w:ins w:id="98" w:author="Xueqing Li" w:date="2025-07-30T16:27:00Z" w16du:dateUtc="2025-07-30T08:27:00Z">
        <w:r w:rsidR="002277BE" w:rsidRPr="00580C0B">
          <w:rPr>
            <w:sz w:val="22"/>
            <w:szCs w:val="22"/>
          </w:rPr>
          <w:t>channels</w:t>
        </w:r>
      </w:ins>
      <w:ins w:id="99" w:author="Xueqing Li" w:date="2025-07-30T16:16:00Z" w16du:dateUtc="2025-07-30T08:16:00Z">
        <w:r w:rsidRPr="00580C0B">
          <w:rPr>
            <w:sz w:val="22"/>
            <w:szCs w:val="22"/>
          </w:rPr>
          <w:t xml:space="preserve"> (C3–M2, C4–M1, O1–M2, O2–M1) alongside two EOG channels (LOC and ROC), with all recordings segmented according to the five sleep stages: Wake (W), N1, N2, N3 and REM (R).</w:t>
        </w:r>
      </w:ins>
      <w:del w:id="100" w:author="Xueqing Li" w:date="2025-07-30T16:16:00Z" w16du:dateUtc="2025-07-30T08:16:00Z">
        <w:r w:rsidR="00CA185E" w:rsidRPr="00580C0B" w:rsidDel="0073263B">
          <w:rPr>
            <w:sz w:val="22"/>
            <w:szCs w:val="22"/>
            <w:rPrChange w:id="101" w:author="Xueqing Li" w:date="2025-08-02T14:44:00Z" w16du:dateUtc="2025-08-02T06:44:00Z">
              <w:rPr/>
            </w:rPrChange>
          </w:rPr>
          <w:delText>29 adult</w:delText>
        </w:r>
      </w:del>
      <w:del w:id="102" w:author="Xueqing Li" w:date="2025-07-30T01:08:00Z" w16du:dateUtc="2025-07-29T17:08:00Z">
        <w:r w:rsidR="00CA185E" w:rsidRPr="00580C0B" w:rsidDel="0086798F">
          <w:rPr>
            <w:sz w:val="22"/>
            <w:szCs w:val="22"/>
            <w:rPrChange w:id="103" w:author="Xueqing Li" w:date="2025-08-02T14:44:00Z" w16du:dateUtc="2025-08-02T06:44:00Z">
              <w:rPr/>
            </w:rPrChange>
          </w:rPr>
          <w:delText xml:space="preserve"> subjects</w:delText>
        </w:r>
      </w:del>
      <w:del w:id="104" w:author="Xueqing Li" w:date="2025-07-30T16:16:00Z" w16du:dateUtc="2025-07-30T08:16:00Z">
        <w:r w:rsidR="00CA185E" w:rsidRPr="00580C0B" w:rsidDel="0073263B">
          <w:rPr>
            <w:sz w:val="22"/>
            <w:szCs w:val="22"/>
            <w:rPrChange w:id="105" w:author="Xueqing Li" w:date="2025-08-02T14:44:00Z" w16du:dateUtc="2025-08-02T06:44:00Z">
              <w:rPr/>
            </w:rPrChange>
          </w:rPr>
          <w:delText xml:space="preserve"> </w:delText>
        </w:r>
        <w:r w:rsidR="00A87C36" w:rsidRPr="00580C0B" w:rsidDel="0073263B">
          <w:rPr>
            <w:sz w:val="22"/>
            <w:szCs w:val="22"/>
          </w:rPr>
          <w:delText xml:space="preserve">data </w:delText>
        </w:r>
        <w:r w:rsidR="00A87C36" w:rsidRPr="00580C0B" w:rsidDel="0073263B">
          <w:rPr>
            <w:sz w:val="22"/>
            <w:szCs w:val="22"/>
            <w:rPrChange w:id="106" w:author="Xueqing Li" w:date="2025-08-02T14:44:00Z" w16du:dateUtc="2025-08-02T06:44:00Z">
              <w:rPr/>
            </w:rPrChange>
          </w:rPr>
          <w:delText xml:space="preserve">from APPLES </w:delText>
        </w:r>
        <w:r w:rsidR="00A87C36" w:rsidRPr="00580C0B" w:rsidDel="0073263B">
          <w:rPr>
            <w:sz w:val="22"/>
            <w:szCs w:val="22"/>
          </w:rPr>
          <w:delText>were selected.</w:delText>
        </w:r>
      </w:del>
    </w:p>
    <w:p w14:paraId="6CC89337" w14:textId="77777777" w:rsidR="0073263B" w:rsidRPr="00580C0B" w:rsidRDefault="0073263B" w:rsidP="0073263B">
      <w:pPr>
        <w:spacing w:line="360" w:lineRule="auto"/>
        <w:rPr>
          <w:ins w:id="107" w:author="Xueqing Li" w:date="2025-07-30T16:16:00Z" w16du:dateUtc="2025-07-30T08:16:00Z"/>
          <w:sz w:val="22"/>
          <w:szCs w:val="22"/>
        </w:rPr>
      </w:pPr>
    </w:p>
    <w:p w14:paraId="7946E82F" w14:textId="3E758DEE" w:rsidR="00CA185E" w:rsidRPr="00580C0B" w:rsidDel="0073263B" w:rsidRDefault="00CA185E">
      <w:pPr>
        <w:rPr>
          <w:del w:id="108" w:author="Xueqing Li" w:date="2025-07-30T16:16:00Z" w16du:dateUtc="2025-07-30T08:16:00Z"/>
          <w:rPrChange w:id="109" w:author="Xueqing Li" w:date="2025-08-02T14:44:00Z" w16du:dateUtc="2025-08-02T06:44:00Z">
            <w:rPr>
              <w:del w:id="110" w:author="Xueqing Li" w:date="2025-07-30T16:16:00Z" w16du:dateUtc="2025-07-30T08:16:00Z"/>
              <w:sz w:val="22"/>
              <w:szCs w:val="22"/>
            </w:rPr>
          </w:rPrChange>
        </w:rPr>
        <w:pPrChange w:id="111" w:author="Xueqing Li" w:date="2025-07-30T16:16:00Z" w16du:dateUtc="2025-07-30T08:16:00Z">
          <w:pPr>
            <w:spacing w:line="360" w:lineRule="auto"/>
          </w:pPr>
        </w:pPrChange>
      </w:pPr>
      <w:del w:id="112" w:author="Xueqing Li" w:date="2025-07-30T16:16:00Z" w16du:dateUtc="2025-07-30T08:16:00Z">
        <w:r w:rsidRPr="00580C0B" w:rsidDel="0073263B">
          <w:delText xml:space="preserve">For each subject, we </w:delText>
        </w:r>
        <w:r w:rsidR="002636E0" w:rsidRPr="00580C0B" w:rsidDel="0073263B">
          <w:rPr>
            <w:rPrChange w:id="113" w:author="Xueqing Li" w:date="2025-08-02T14:44:00Z" w16du:dateUtc="2025-08-02T06:44:00Z">
              <w:rPr>
                <w:sz w:val="22"/>
                <w:szCs w:val="22"/>
              </w:rPr>
            </w:rPrChange>
          </w:rPr>
          <w:delText>had</w:delText>
        </w:r>
        <w:r w:rsidRPr="00580C0B" w:rsidDel="0073263B">
          <w:delText>:</w:delText>
        </w:r>
      </w:del>
    </w:p>
    <w:p w14:paraId="7871E7F0" w14:textId="37335372" w:rsidR="00CA185E" w:rsidRPr="00580C0B" w:rsidDel="0073263B" w:rsidRDefault="00CA185E">
      <w:pPr>
        <w:rPr>
          <w:del w:id="114" w:author="Xueqing Li" w:date="2025-07-30T16:16:00Z" w16du:dateUtc="2025-07-30T08:16:00Z"/>
        </w:rPr>
        <w:pPrChange w:id="115" w:author="Xueqing Li" w:date="2025-07-30T16:16:00Z" w16du:dateUtc="2025-07-30T08:16:00Z">
          <w:pPr>
            <w:pStyle w:val="ListParagraph"/>
            <w:numPr>
              <w:numId w:val="1"/>
            </w:numPr>
            <w:spacing w:line="360" w:lineRule="auto"/>
            <w:ind w:hanging="360"/>
          </w:pPr>
        </w:pPrChange>
      </w:pPr>
      <w:del w:id="116" w:author="Xueqing Li" w:date="2025-07-30T16:16:00Z" w16du:dateUtc="2025-07-30T08:16:00Z">
        <w:r w:rsidRPr="00580C0B" w:rsidDel="0073263B">
          <w:delText>EEG channels: C3–M2, C4–M1, O1–M2, O2–M1</w:delText>
        </w:r>
      </w:del>
    </w:p>
    <w:p w14:paraId="3F6F9729" w14:textId="0D4BC113" w:rsidR="00CA185E" w:rsidRPr="00580C0B" w:rsidDel="0073263B" w:rsidRDefault="00CA185E">
      <w:pPr>
        <w:rPr>
          <w:del w:id="117" w:author="Xueqing Li" w:date="2025-07-30T16:16:00Z" w16du:dateUtc="2025-07-30T08:16:00Z"/>
        </w:rPr>
        <w:pPrChange w:id="118" w:author="Xueqing Li" w:date="2025-07-30T16:16:00Z" w16du:dateUtc="2025-07-30T08:16:00Z">
          <w:pPr>
            <w:pStyle w:val="ListParagraph"/>
            <w:numPr>
              <w:numId w:val="1"/>
            </w:numPr>
            <w:spacing w:line="360" w:lineRule="auto"/>
            <w:ind w:hanging="360"/>
          </w:pPr>
        </w:pPrChange>
      </w:pPr>
      <w:del w:id="119" w:author="Xueqing Li" w:date="2025-07-30T16:16:00Z" w16du:dateUtc="2025-07-30T08:16:00Z">
        <w:r w:rsidRPr="00580C0B" w:rsidDel="0073263B">
          <w:delText>EOG channels: LOC, ROC</w:delText>
        </w:r>
      </w:del>
    </w:p>
    <w:p w14:paraId="4A2DD0FA" w14:textId="1DF083D9" w:rsidR="00CA185E" w:rsidRPr="00580C0B" w:rsidDel="0073263B" w:rsidRDefault="00CA185E">
      <w:pPr>
        <w:rPr>
          <w:del w:id="120" w:author="Xueqing Li" w:date="2025-07-30T16:16:00Z" w16du:dateUtc="2025-07-30T08:16:00Z"/>
        </w:rPr>
        <w:pPrChange w:id="121" w:author="Xueqing Li" w:date="2025-07-30T16:16:00Z" w16du:dateUtc="2025-07-30T08:16:00Z">
          <w:pPr>
            <w:pStyle w:val="ListParagraph"/>
            <w:numPr>
              <w:numId w:val="1"/>
            </w:numPr>
            <w:spacing w:line="360" w:lineRule="auto"/>
            <w:ind w:hanging="360"/>
          </w:pPr>
        </w:pPrChange>
      </w:pPr>
      <w:del w:id="122" w:author="Xueqing Li" w:date="2025-07-30T16:16:00Z" w16du:dateUtc="2025-07-30T08:16:00Z">
        <w:r w:rsidRPr="00580C0B" w:rsidDel="0073263B">
          <w:delText>Sleep stages analyzed: Wake (W), N1, N2, N3, and REM (R)</w:delText>
        </w:r>
      </w:del>
    </w:p>
    <w:p w14:paraId="5AB6C80E" w14:textId="77777777" w:rsidR="00A87C36" w:rsidRPr="00580C0B" w:rsidRDefault="00A87C36">
      <w:pPr>
        <w:rPr>
          <w:rPrChange w:id="123" w:author="Xueqing Li" w:date="2025-08-02T14:44:00Z" w16du:dateUtc="2025-08-02T06:44:00Z">
            <w:rPr>
              <w:sz w:val="22"/>
              <w:szCs w:val="22"/>
            </w:rPr>
          </w:rPrChange>
        </w:rPr>
        <w:pPrChange w:id="124" w:author="Xueqing Li" w:date="2025-07-30T16:16:00Z" w16du:dateUtc="2025-07-30T08:16:00Z">
          <w:pPr>
            <w:pStyle w:val="ListParagraph"/>
            <w:spacing w:line="360" w:lineRule="auto"/>
          </w:pPr>
        </w:pPrChange>
      </w:pPr>
    </w:p>
    <w:p w14:paraId="03C8F879" w14:textId="2D26A9AC" w:rsidR="00CA185E" w:rsidRPr="00580C0B" w:rsidRDefault="002636E0" w:rsidP="002636E0">
      <w:pPr>
        <w:pStyle w:val="Subtitle"/>
        <w:spacing w:line="360" w:lineRule="auto"/>
        <w:rPr>
          <w:rFonts w:cs="Times New Roman"/>
          <w:b/>
          <w:bCs/>
          <w:sz w:val="22"/>
          <w:szCs w:val="22"/>
        </w:rPr>
      </w:pPr>
      <w:r w:rsidRPr="00580C0B">
        <w:rPr>
          <w:rFonts w:cs="Times New Roman"/>
          <w:b/>
          <w:bCs/>
          <w:sz w:val="22"/>
          <w:szCs w:val="22"/>
        </w:rPr>
        <w:t xml:space="preserve">3.2 </w:t>
      </w:r>
      <w:r w:rsidR="0024380F" w:rsidRPr="00580C0B">
        <w:rPr>
          <w:rFonts w:cs="Times New Roman"/>
          <w:b/>
          <w:bCs/>
          <w:sz w:val="22"/>
          <w:szCs w:val="22"/>
        </w:rPr>
        <w:t>Preprocessing</w:t>
      </w:r>
    </w:p>
    <w:p w14:paraId="432C639C" w14:textId="24856089" w:rsidR="002636E0" w:rsidRPr="00580C0B" w:rsidDel="0073263B" w:rsidRDefault="00CA185E">
      <w:pPr>
        <w:spacing w:line="360" w:lineRule="auto"/>
        <w:rPr>
          <w:del w:id="125" w:author="Xueqing Li" w:date="2025-07-30T16:14:00Z" w16du:dateUtc="2025-07-30T08:14:00Z"/>
          <w:sz w:val="22"/>
          <w:szCs w:val="22"/>
        </w:rPr>
        <w:pPrChange w:id="126" w:author="Xueqing Li" w:date="2025-07-30T01:08:00Z" w16du:dateUtc="2025-07-29T17:08:00Z">
          <w:pPr>
            <w:pStyle w:val="NormalWeb"/>
            <w:spacing w:line="360" w:lineRule="auto"/>
          </w:pPr>
        </w:pPrChange>
      </w:pPr>
      <w:del w:id="127" w:author="Xueqing Li" w:date="2025-07-30T16:14:00Z" w16du:dateUtc="2025-07-30T08:14:00Z">
        <w:r w:rsidRPr="00580C0B" w:rsidDel="0073263B">
          <w:rPr>
            <w:sz w:val="22"/>
            <w:szCs w:val="22"/>
          </w:rPr>
          <w:delText>Preprocessing was performed in MNE-Python</w:delText>
        </w:r>
        <w:r w:rsidR="002636E0" w:rsidRPr="00580C0B" w:rsidDel="0073263B">
          <w:rPr>
            <w:sz w:val="22"/>
            <w:szCs w:val="22"/>
          </w:rPr>
          <w:delText xml:space="preserve">, steps are: </w:delText>
        </w:r>
      </w:del>
    </w:p>
    <w:p w14:paraId="5147499A" w14:textId="2DD2DFE6" w:rsidR="002636E0" w:rsidRPr="00580C0B" w:rsidDel="0073263B" w:rsidRDefault="002636E0" w:rsidP="002636E0">
      <w:pPr>
        <w:pStyle w:val="ListParagraph"/>
        <w:numPr>
          <w:ilvl w:val="0"/>
          <w:numId w:val="5"/>
        </w:numPr>
        <w:spacing w:line="360" w:lineRule="auto"/>
        <w:rPr>
          <w:del w:id="128" w:author="Xueqing Li" w:date="2025-07-30T16:14:00Z" w16du:dateUtc="2025-07-30T08:14:00Z"/>
          <w:sz w:val="22"/>
          <w:szCs w:val="22"/>
        </w:rPr>
      </w:pPr>
      <w:del w:id="129" w:author="Xueqing Li" w:date="2025-07-30T16:14:00Z" w16du:dateUtc="2025-07-30T08:14:00Z">
        <w:r w:rsidRPr="00580C0B" w:rsidDel="0073263B">
          <w:rPr>
            <w:sz w:val="22"/>
            <w:szCs w:val="22"/>
          </w:rPr>
          <w:delText>EEG and EOG signals were loaded from .edf files using preload=True to enable direct sample access.</w:delText>
        </w:r>
      </w:del>
    </w:p>
    <w:p w14:paraId="337D2F20" w14:textId="0A0549B2" w:rsidR="002636E0" w:rsidRPr="00580C0B" w:rsidDel="0073263B" w:rsidRDefault="002636E0" w:rsidP="002636E0">
      <w:pPr>
        <w:pStyle w:val="ListParagraph"/>
        <w:numPr>
          <w:ilvl w:val="0"/>
          <w:numId w:val="5"/>
        </w:numPr>
        <w:spacing w:line="360" w:lineRule="auto"/>
        <w:rPr>
          <w:del w:id="130" w:author="Xueqing Li" w:date="2025-07-30T16:14:00Z" w16du:dateUtc="2025-07-30T08:14:00Z"/>
          <w:sz w:val="22"/>
          <w:szCs w:val="22"/>
        </w:rPr>
      </w:pPr>
      <w:del w:id="131" w:author="Xueqing Li" w:date="2025-07-30T16:14:00Z" w16du:dateUtc="2025-07-30T08:14:00Z">
        <w:r w:rsidRPr="00580C0B" w:rsidDel="0073263B">
          <w:rPr>
            <w:sz w:val="22"/>
            <w:szCs w:val="22"/>
          </w:rPr>
          <w:delText>Sleep stage annotations were parsed from the corresponding .annot files, which contained stage labels (W, N1, etc.) and their start/stop times in HH:MM:SS format.</w:delText>
        </w:r>
      </w:del>
    </w:p>
    <w:p w14:paraId="78C9017C" w14:textId="0EDECE68" w:rsidR="002636E0" w:rsidRPr="00580C0B" w:rsidDel="0073263B" w:rsidRDefault="002636E0" w:rsidP="002636E0">
      <w:pPr>
        <w:pStyle w:val="ListParagraph"/>
        <w:numPr>
          <w:ilvl w:val="0"/>
          <w:numId w:val="5"/>
        </w:numPr>
        <w:spacing w:line="360" w:lineRule="auto"/>
        <w:rPr>
          <w:del w:id="132" w:author="Xueqing Li" w:date="2025-07-30T16:14:00Z" w16du:dateUtc="2025-07-30T08:14:00Z"/>
          <w:sz w:val="22"/>
          <w:szCs w:val="22"/>
        </w:rPr>
      </w:pPr>
      <w:del w:id="133" w:author="Xueqing Li" w:date="2025-07-30T16:14:00Z" w16du:dateUtc="2025-07-30T08:14:00Z">
        <w:r w:rsidRPr="00580C0B" w:rsidDel="0073263B">
          <w:rPr>
            <w:sz w:val="22"/>
            <w:szCs w:val="22"/>
          </w:rPr>
          <w:delText>Annotation times were converted to seconds relative to the recording start time (using the file’s meas_date metadata) to align with EEG/EOG time bases.</w:delText>
        </w:r>
      </w:del>
    </w:p>
    <w:p w14:paraId="210589F2" w14:textId="03D73D0D" w:rsidR="002636E0" w:rsidRPr="00580C0B" w:rsidDel="0073263B" w:rsidRDefault="002636E0" w:rsidP="002636E0">
      <w:pPr>
        <w:pStyle w:val="ListParagraph"/>
        <w:numPr>
          <w:ilvl w:val="0"/>
          <w:numId w:val="5"/>
        </w:numPr>
        <w:spacing w:line="360" w:lineRule="auto"/>
        <w:rPr>
          <w:del w:id="134" w:author="Xueqing Li" w:date="2025-07-30T16:14:00Z" w16du:dateUtc="2025-07-30T08:14:00Z"/>
          <w:sz w:val="22"/>
          <w:szCs w:val="22"/>
        </w:rPr>
      </w:pPr>
      <w:del w:id="135" w:author="Xueqing Li" w:date="2025-07-30T16:14:00Z" w16du:dateUtc="2025-07-30T08:14:00Z">
        <w:r w:rsidRPr="00580C0B" w:rsidDel="0073263B">
          <w:rPr>
            <w:sz w:val="22"/>
            <w:szCs w:val="22"/>
          </w:rPr>
          <w:delText>Only valid, fully aligned segments were retained; any segments with time inconsistencies or spanning midnight were corrected or excluded.</w:delText>
        </w:r>
      </w:del>
    </w:p>
    <w:p w14:paraId="568C26A8" w14:textId="0901C100" w:rsidR="0073263B" w:rsidRPr="00580C0B" w:rsidRDefault="002636E0">
      <w:pPr>
        <w:spacing w:line="360" w:lineRule="auto"/>
        <w:rPr>
          <w:sz w:val="22"/>
          <w:szCs w:val="22"/>
          <w:rPrChange w:id="136" w:author="Xueqing Li" w:date="2025-08-02T14:44:00Z" w16du:dateUtc="2025-08-02T06:44:00Z">
            <w:rPr/>
          </w:rPrChange>
        </w:rPr>
        <w:pPrChange w:id="137" w:author="Xueqing Li" w:date="2025-07-30T16:13:00Z" w16du:dateUtc="2025-07-30T08:13:00Z">
          <w:pPr>
            <w:pStyle w:val="ListParagraph"/>
            <w:numPr>
              <w:numId w:val="5"/>
            </w:numPr>
            <w:spacing w:line="360" w:lineRule="auto"/>
            <w:ind w:hanging="360"/>
          </w:pPr>
        </w:pPrChange>
      </w:pPr>
      <w:del w:id="138" w:author="Xueqing Li" w:date="2025-07-30T16:14:00Z" w16du:dateUtc="2025-07-30T08:14:00Z">
        <w:r w:rsidRPr="00580C0B" w:rsidDel="0073263B">
          <w:rPr>
            <w:sz w:val="22"/>
            <w:szCs w:val="22"/>
          </w:rPr>
          <w:delText>EEG and EOG signal segments were then extracted according to the labeled intervals for each sleep stage.</w:delText>
        </w:r>
      </w:del>
      <w:ins w:id="139" w:author="Xueqing Li" w:date="2025-07-30T16:13:00Z" w16du:dateUtc="2025-07-30T08:13:00Z">
        <w:r w:rsidR="0073263B" w:rsidRPr="00580C0B">
          <w:rPr>
            <w:sz w:val="22"/>
            <w:szCs w:val="22"/>
          </w:rPr>
          <w:t xml:space="preserve">Preprocessing was carried out in MNE-Python by first loading the EEG and EOG channels from EDF recordings and then importing the corresponding sleep stage annotations. We converted annotation timestamps to seconds relative to each recording’s start time to ensure precise alignment with the signal </w:t>
        </w:r>
      </w:ins>
      <w:ins w:id="140" w:author="Xueqing Li" w:date="2025-07-30T16:14:00Z" w16du:dateUtc="2025-07-30T08:14:00Z">
        <w:r w:rsidR="0073263B" w:rsidRPr="00580C0B">
          <w:rPr>
            <w:sz w:val="22"/>
            <w:szCs w:val="22"/>
          </w:rPr>
          <w:t>data and</w:t>
        </w:r>
      </w:ins>
      <w:ins w:id="141" w:author="Xueqing Li" w:date="2025-07-30T16:13:00Z" w16du:dateUtc="2025-07-30T08:13:00Z">
        <w:r w:rsidR="0073263B" w:rsidRPr="00580C0B">
          <w:rPr>
            <w:sz w:val="22"/>
            <w:szCs w:val="22"/>
          </w:rPr>
          <w:t xml:space="preserve"> excluded or corrected any segments </w:t>
        </w:r>
        <w:r w:rsidR="0073263B" w:rsidRPr="00580C0B">
          <w:rPr>
            <w:sz w:val="22"/>
            <w:szCs w:val="22"/>
          </w:rPr>
          <w:lastRenderedPageBreak/>
          <w:t>with alignment issue</w:t>
        </w:r>
      </w:ins>
      <w:ins w:id="142" w:author="Xueqing Li" w:date="2025-07-30T16:14:00Z" w16du:dateUtc="2025-07-30T08:14:00Z">
        <w:r w:rsidR="0073263B" w:rsidRPr="00580C0B">
          <w:rPr>
            <w:sz w:val="22"/>
            <w:szCs w:val="22"/>
          </w:rPr>
          <w:t xml:space="preserve">s. </w:t>
        </w:r>
      </w:ins>
      <w:ins w:id="143" w:author="Xueqing Li" w:date="2025-07-30T16:13:00Z" w16du:dateUtc="2025-07-30T08:13:00Z">
        <w:r w:rsidR="0073263B" w:rsidRPr="00580C0B">
          <w:rPr>
            <w:sz w:val="22"/>
            <w:szCs w:val="22"/>
          </w:rPr>
          <w:t xml:space="preserve">Finally, we extracted continuous EEG and EOG epochs for each </w:t>
        </w:r>
        <w:proofErr w:type="spellStart"/>
        <w:r w:rsidR="0073263B" w:rsidRPr="00580C0B">
          <w:rPr>
            <w:sz w:val="22"/>
            <w:szCs w:val="22"/>
          </w:rPr>
          <w:t>labeled</w:t>
        </w:r>
        <w:proofErr w:type="spellEnd"/>
        <w:r w:rsidR="0073263B" w:rsidRPr="00580C0B">
          <w:rPr>
            <w:sz w:val="22"/>
            <w:szCs w:val="22"/>
          </w:rPr>
          <w:t xml:space="preserve"> stage (W, N1, N2, N3, REM) to serve as inputs for our canonical correlation analyses.</w:t>
        </w:r>
      </w:ins>
    </w:p>
    <w:p w14:paraId="5CBCC2F5" w14:textId="77777777" w:rsidR="002636E0" w:rsidRPr="00580C0B" w:rsidRDefault="002636E0" w:rsidP="002636E0">
      <w:pPr>
        <w:spacing w:line="360" w:lineRule="auto"/>
        <w:rPr>
          <w:sz w:val="22"/>
          <w:szCs w:val="22"/>
        </w:rPr>
      </w:pPr>
    </w:p>
    <w:p w14:paraId="4B5CECDE" w14:textId="03B94355" w:rsidR="0024380F" w:rsidRPr="00580C0B" w:rsidRDefault="002636E0" w:rsidP="002636E0">
      <w:pPr>
        <w:pStyle w:val="Subtitle"/>
        <w:spacing w:line="360" w:lineRule="auto"/>
        <w:rPr>
          <w:rFonts w:cs="Times New Roman"/>
          <w:b/>
          <w:bCs/>
          <w:sz w:val="22"/>
          <w:szCs w:val="22"/>
          <w:highlight w:val="yellow"/>
          <w:rPrChange w:id="144" w:author="Xueqing Li" w:date="2025-08-02T14:44:00Z" w16du:dateUtc="2025-08-02T06:44:00Z">
            <w:rPr>
              <w:rFonts w:cs="Times New Roman"/>
              <w:b/>
              <w:bCs/>
              <w:sz w:val="22"/>
              <w:szCs w:val="22"/>
            </w:rPr>
          </w:rPrChange>
        </w:rPr>
      </w:pPr>
      <w:r w:rsidRPr="00580C0B">
        <w:rPr>
          <w:rFonts w:cs="Times New Roman"/>
          <w:b/>
          <w:bCs/>
          <w:sz w:val="22"/>
          <w:szCs w:val="22"/>
          <w:highlight w:val="yellow"/>
          <w:rPrChange w:id="145" w:author="Xueqing Li" w:date="2025-08-02T14:44:00Z" w16du:dateUtc="2025-08-02T06:44:00Z">
            <w:rPr>
              <w:b/>
              <w:bCs/>
              <w:sz w:val="22"/>
              <w:szCs w:val="22"/>
            </w:rPr>
          </w:rPrChange>
        </w:rPr>
        <w:t xml:space="preserve">3.3 </w:t>
      </w:r>
      <w:r w:rsidR="0024380F" w:rsidRPr="00580C0B">
        <w:rPr>
          <w:rFonts w:cs="Times New Roman"/>
          <w:b/>
          <w:bCs/>
          <w:sz w:val="22"/>
          <w:szCs w:val="22"/>
          <w:highlight w:val="yellow"/>
          <w:rPrChange w:id="146" w:author="Xueqing Li" w:date="2025-08-02T14:44:00Z" w16du:dateUtc="2025-08-02T06:44:00Z">
            <w:rPr>
              <w:rFonts w:cs="Times New Roman"/>
              <w:b/>
              <w:bCs/>
              <w:sz w:val="22"/>
              <w:szCs w:val="22"/>
            </w:rPr>
          </w:rPrChange>
        </w:rPr>
        <w:t>Dimensionality Reduction and Method Selection</w:t>
      </w:r>
    </w:p>
    <w:p w14:paraId="6A2C9C7F" w14:textId="77777777" w:rsidR="002636E0" w:rsidRPr="00580C0B" w:rsidDel="0086798F" w:rsidRDefault="002636E0" w:rsidP="002636E0">
      <w:pPr>
        <w:rPr>
          <w:del w:id="147" w:author="Xueqing Li" w:date="2025-07-30T01:08:00Z" w16du:dateUtc="2025-07-29T17:08:00Z"/>
          <w:highlight w:val="yellow"/>
          <w:rPrChange w:id="148" w:author="Xueqing Li" w:date="2025-08-02T14:44:00Z" w16du:dateUtc="2025-08-02T06:44:00Z">
            <w:rPr>
              <w:del w:id="149" w:author="Xueqing Li" w:date="2025-07-30T01:08:00Z" w16du:dateUtc="2025-07-29T17:08:00Z"/>
            </w:rPr>
          </w:rPrChange>
        </w:rPr>
      </w:pPr>
    </w:p>
    <w:p w14:paraId="7246F838" w14:textId="77777777" w:rsidR="00A87C36" w:rsidRPr="00580C0B" w:rsidRDefault="00A87C36" w:rsidP="00A87C36">
      <w:pPr>
        <w:spacing w:line="360" w:lineRule="auto"/>
        <w:rPr>
          <w:sz w:val="22"/>
          <w:szCs w:val="22"/>
          <w:highlight w:val="yellow"/>
          <w:rPrChange w:id="150" w:author="Xueqing Li" w:date="2025-08-02T14:44:00Z" w16du:dateUtc="2025-08-02T06:44:00Z">
            <w:rPr>
              <w:sz w:val="22"/>
              <w:szCs w:val="22"/>
            </w:rPr>
          </w:rPrChange>
        </w:rPr>
      </w:pPr>
      <w:r w:rsidRPr="00580C0B">
        <w:rPr>
          <w:sz w:val="22"/>
          <w:szCs w:val="22"/>
          <w:highlight w:val="yellow"/>
          <w:rPrChange w:id="151" w:author="Xueqing Li" w:date="2025-08-02T14:44:00Z" w16du:dateUtc="2025-08-02T06:44:00Z">
            <w:rPr>
              <w:sz w:val="22"/>
              <w:szCs w:val="22"/>
            </w:rPr>
          </w:rPrChange>
        </w:rPr>
        <w:t>We first compared EEG and EOG subspaces with two subspace comparison methods, namely the Principal Component Analysis (PCA) and Independent Component Analysis (ICA)</w:t>
      </w:r>
      <w:r w:rsidRPr="00580C0B">
        <w:rPr>
          <w:rFonts w:eastAsiaTheme="majorEastAsia"/>
          <w:sz w:val="22"/>
          <w:szCs w:val="22"/>
          <w:highlight w:val="yellow"/>
          <w:rPrChange w:id="152" w:author="Xueqing Li" w:date="2025-08-02T14:44:00Z" w16du:dateUtc="2025-08-02T06:44:00Z">
            <w:rPr>
              <w:rFonts w:eastAsiaTheme="majorEastAsia"/>
              <w:sz w:val="22"/>
              <w:szCs w:val="22"/>
            </w:rPr>
          </w:rPrChange>
        </w:rPr>
        <w:t> </w:t>
      </w:r>
      <w:r w:rsidRPr="00580C0B">
        <w:rPr>
          <w:sz w:val="22"/>
          <w:szCs w:val="22"/>
          <w:highlight w:val="yellow"/>
          <w:rPrChange w:id="153" w:author="Xueqing Li" w:date="2025-08-02T14:44:00Z" w16du:dateUtc="2025-08-02T06:44:00Z">
            <w:rPr>
              <w:sz w:val="22"/>
              <w:szCs w:val="22"/>
            </w:rPr>
          </w:rPrChange>
        </w:rPr>
        <w:t>on EEG and EOG independently, followed by subspace angle computation. However, both returned angles near-zero or ill-defined subspace angles (e.g., 0 or 1e-14 radians), offering little physiological insight.</w:t>
      </w:r>
    </w:p>
    <w:p w14:paraId="27AD7CEC" w14:textId="77777777" w:rsidR="00A87C36" w:rsidRPr="00580C0B" w:rsidRDefault="00A87C36" w:rsidP="00A87C36">
      <w:pPr>
        <w:spacing w:line="360" w:lineRule="auto"/>
        <w:rPr>
          <w:sz w:val="22"/>
          <w:szCs w:val="22"/>
          <w:highlight w:val="yellow"/>
          <w:rPrChange w:id="154" w:author="Xueqing Li" w:date="2025-08-02T14:44:00Z" w16du:dateUtc="2025-08-02T06:44:00Z">
            <w:rPr>
              <w:sz w:val="22"/>
              <w:szCs w:val="22"/>
            </w:rPr>
          </w:rPrChange>
        </w:rPr>
      </w:pPr>
    </w:p>
    <w:p w14:paraId="459E37E2" w14:textId="1E641875" w:rsidR="00A87C36" w:rsidRPr="00580C0B" w:rsidRDefault="00A87C36" w:rsidP="007D50AC">
      <w:pPr>
        <w:spacing w:line="360" w:lineRule="auto"/>
        <w:rPr>
          <w:sz w:val="22"/>
          <w:szCs w:val="22"/>
        </w:rPr>
      </w:pPr>
      <w:r w:rsidRPr="00580C0B">
        <w:rPr>
          <w:sz w:val="22"/>
          <w:szCs w:val="22"/>
          <w:highlight w:val="yellow"/>
          <w:rPrChange w:id="155" w:author="Xueqing Li" w:date="2025-08-02T14:44:00Z" w16du:dateUtc="2025-08-02T06:44:00Z">
            <w:rPr>
              <w:sz w:val="22"/>
              <w:szCs w:val="22"/>
            </w:rPr>
          </w:rPrChange>
        </w:rPr>
        <w:t>We therefore switched to Canonical Correlation Analysis (CCA</w:t>
      </w:r>
      <w:r w:rsidR="007D50AC" w:rsidRPr="00580C0B">
        <w:rPr>
          <w:sz w:val="22"/>
          <w:szCs w:val="22"/>
          <w:highlight w:val="yellow"/>
          <w:rPrChange w:id="156" w:author="Xueqing Li" w:date="2025-08-02T14:44:00Z" w16du:dateUtc="2025-08-02T06:44:00Z">
            <w:rPr>
              <w:sz w:val="22"/>
              <w:szCs w:val="22"/>
            </w:rPr>
          </w:rPrChange>
        </w:rPr>
        <w:t xml:space="preserve">), as it provides a more robust and interpretable measure of cross-modality </w:t>
      </w:r>
      <w:commentRangeStart w:id="157"/>
      <w:r w:rsidR="007D50AC" w:rsidRPr="00580C0B">
        <w:rPr>
          <w:sz w:val="22"/>
          <w:szCs w:val="22"/>
          <w:highlight w:val="yellow"/>
          <w:rPrChange w:id="158" w:author="Xueqing Li" w:date="2025-08-02T14:44:00Z" w16du:dateUtc="2025-08-02T06:44:00Z">
            <w:rPr>
              <w:sz w:val="22"/>
              <w:szCs w:val="22"/>
            </w:rPr>
          </w:rPrChange>
        </w:rPr>
        <w:t>dependence</w:t>
      </w:r>
      <w:commentRangeEnd w:id="157"/>
      <w:r w:rsidR="004D18C2" w:rsidRPr="00580C0B">
        <w:rPr>
          <w:rStyle w:val="CommentReference"/>
        </w:rPr>
        <w:commentReference w:id="157"/>
      </w:r>
      <w:r w:rsidR="007D50AC" w:rsidRPr="00580C0B">
        <w:rPr>
          <w:sz w:val="22"/>
          <w:szCs w:val="22"/>
          <w:highlight w:val="yellow"/>
          <w:rPrChange w:id="159" w:author="Xueqing Li" w:date="2025-08-02T14:44:00Z" w16du:dateUtc="2025-08-02T06:44:00Z">
            <w:rPr>
              <w:sz w:val="22"/>
              <w:szCs w:val="22"/>
            </w:rPr>
          </w:rPrChange>
        </w:rPr>
        <w:t>.</w:t>
      </w:r>
    </w:p>
    <w:p w14:paraId="5F5F65E8" w14:textId="77777777" w:rsidR="0024380F" w:rsidRPr="00580C0B" w:rsidRDefault="0024380F" w:rsidP="002636E0">
      <w:pPr>
        <w:spacing w:line="360" w:lineRule="auto"/>
        <w:rPr>
          <w:sz w:val="22"/>
          <w:szCs w:val="22"/>
        </w:rPr>
      </w:pPr>
    </w:p>
    <w:p w14:paraId="286CF4BB" w14:textId="64DB5B19" w:rsidR="00A87C36" w:rsidRPr="00580C0B" w:rsidRDefault="002636E0" w:rsidP="00A87C36">
      <w:pPr>
        <w:pStyle w:val="Subtitle"/>
        <w:spacing w:line="360" w:lineRule="auto"/>
        <w:rPr>
          <w:rFonts w:cs="Times New Roman"/>
          <w:b/>
          <w:bCs/>
          <w:sz w:val="22"/>
          <w:szCs w:val="22"/>
        </w:rPr>
      </w:pPr>
      <w:r w:rsidRPr="00580C0B">
        <w:rPr>
          <w:rFonts w:cs="Times New Roman"/>
          <w:b/>
          <w:bCs/>
          <w:sz w:val="22"/>
          <w:szCs w:val="22"/>
        </w:rPr>
        <w:t xml:space="preserve">3.4 </w:t>
      </w:r>
      <w:r w:rsidR="0024380F" w:rsidRPr="00580C0B">
        <w:rPr>
          <w:rFonts w:cs="Times New Roman"/>
          <w:b/>
          <w:bCs/>
          <w:sz w:val="22"/>
          <w:szCs w:val="22"/>
        </w:rPr>
        <w:t>Static CCA Analysis (Per-Stage Aggregation)</w:t>
      </w:r>
    </w:p>
    <w:p w14:paraId="15FD96DA" w14:textId="77777777" w:rsidR="00A87C36" w:rsidRPr="00580C0B" w:rsidDel="0086798F" w:rsidRDefault="00A87C36" w:rsidP="00A87C36">
      <w:pPr>
        <w:rPr>
          <w:del w:id="160" w:author="Xueqing Li" w:date="2025-07-30T01:08:00Z" w16du:dateUtc="2025-07-29T17:08:00Z"/>
        </w:rPr>
      </w:pPr>
    </w:p>
    <w:p w14:paraId="1E0991AA" w14:textId="5D8068FF" w:rsidR="00A87C36" w:rsidRPr="00580C0B" w:rsidRDefault="00A87C36">
      <w:pPr>
        <w:spacing w:line="360" w:lineRule="auto"/>
        <w:rPr>
          <w:sz w:val="22"/>
          <w:szCs w:val="22"/>
          <w:rPrChange w:id="161" w:author="Xueqing Li" w:date="2025-08-02T14:44:00Z" w16du:dateUtc="2025-08-02T06:44:00Z">
            <w:rPr/>
          </w:rPrChange>
        </w:rPr>
        <w:pPrChange w:id="162" w:author="Xueqing Li" w:date="2025-07-29T15:08:00Z" w16du:dateUtc="2025-07-29T07:08:00Z">
          <w:pPr/>
        </w:pPrChange>
      </w:pPr>
      <w:del w:id="163" w:author="Xueqing Li" w:date="2025-07-30T18:39:00Z" w16du:dateUtc="2025-07-30T10:39:00Z">
        <w:r w:rsidRPr="00580C0B" w:rsidDel="00715F1D">
          <w:rPr>
            <w:sz w:val="22"/>
            <w:szCs w:val="22"/>
            <w:rPrChange w:id="164" w:author="Xueqing Li" w:date="2025-08-02T14:44:00Z" w16du:dateUtc="2025-08-02T06:44:00Z">
              <w:rPr/>
            </w:rPrChange>
          </w:rPr>
          <w:delText>For each subject, EEG and EOG samples belonging to the same sleep stage were concatenated into two matrices</w:delText>
        </w:r>
        <w:r w:rsidR="007D50AC" w:rsidRPr="00580C0B" w:rsidDel="00715F1D">
          <w:rPr>
            <w:sz w:val="22"/>
            <w:szCs w:val="22"/>
            <w:rPrChange w:id="165" w:author="Xueqing Li" w:date="2025-08-02T14:44:00Z" w16du:dateUtc="2025-08-02T06:44:00Z">
              <w:rPr/>
            </w:rPrChange>
          </w:rPr>
          <w:delText xml:space="preserve">. </w:delText>
        </w:r>
      </w:del>
      <w:r w:rsidRPr="00580C0B">
        <w:rPr>
          <w:sz w:val="22"/>
          <w:szCs w:val="22"/>
          <w:rPrChange w:id="166" w:author="Xueqing Li" w:date="2025-08-02T14:44:00Z" w16du:dateUtc="2025-08-02T06:44:00Z">
            <w:rPr/>
          </w:rPrChange>
        </w:rPr>
        <w:t>After mean-</w:t>
      </w:r>
      <w:del w:id="167" w:author="Xueqing Li" w:date="2025-07-30T18:40:00Z" w16du:dateUtc="2025-07-30T10:40:00Z">
        <w:r w:rsidRPr="00580C0B" w:rsidDel="00715F1D">
          <w:rPr>
            <w:sz w:val="22"/>
            <w:szCs w:val="22"/>
            <w:rPrChange w:id="168" w:author="Xueqing Li" w:date="2025-08-02T14:44:00Z" w16du:dateUtc="2025-08-02T06:44:00Z">
              <w:rPr/>
            </w:rPrChange>
          </w:rPr>
          <w:delText>centering</w:delText>
        </w:r>
      </w:del>
      <w:ins w:id="169" w:author="Xueqing Li" w:date="2025-07-30T18:40:00Z" w16du:dateUtc="2025-07-30T10:40:00Z">
        <w:r w:rsidR="00715F1D" w:rsidRPr="00580C0B">
          <w:rPr>
            <w:sz w:val="22"/>
            <w:szCs w:val="22"/>
          </w:rPr>
          <w:t>cantering</w:t>
        </w:r>
      </w:ins>
      <w:r w:rsidRPr="00580C0B">
        <w:rPr>
          <w:sz w:val="22"/>
          <w:szCs w:val="22"/>
          <w:rPrChange w:id="170" w:author="Xueqing Li" w:date="2025-08-02T14:44:00Z" w16du:dateUtc="2025-08-02T06:44:00Z">
            <w:rPr/>
          </w:rPrChange>
        </w:rPr>
        <w:t>, a two-component CCA</w:t>
      </w:r>
      <w:r w:rsidR="007D50AC" w:rsidRPr="00580C0B">
        <w:rPr>
          <w:sz w:val="22"/>
          <w:szCs w:val="22"/>
          <w:rPrChange w:id="171" w:author="Xueqing Li" w:date="2025-08-02T14:44:00Z" w16du:dateUtc="2025-08-02T06:44:00Z">
            <w:rPr/>
          </w:rPrChange>
        </w:rPr>
        <w:t xml:space="preserve"> </w:t>
      </w:r>
      <w:r w:rsidRPr="00580C0B">
        <w:rPr>
          <w:sz w:val="22"/>
          <w:szCs w:val="22"/>
          <w:rPrChange w:id="172" w:author="Xueqing Li" w:date="2025-08-02T14:44:00Z" w16du:dateUtc="2025-08-02T06:44:00Z">
            <w:rPr/>
          </w:rPrChange>
        </w:rPr>
        <w:t>was applied. The first and second canonical correlations</w:t>
      </w:r>
      <w:ins w:id="173" w:author="Xueqing Li" w:date="2025-07-29T15:08:00Z" w16du:dateUtc="2025-07-29T07:08:00Z">
        <w:r w:rsidR="007D50AC" w:rsidRPr="00580C0B">
          <w:rPr>
            <w:sz w:val="22"/>
            <w:szCs w:val="22"/>
            <w:rPrChange w:id="174" w:author="Xueqing Li" w:date="2025-08-02T14:44:00Z" w16du:dateUtc="2025-08-02T06:44:00Z">
              <w:rPr/>
            </w:rPrChange>
          </w:rPr>
          <w:t xml:space="preserve"> (ρ₁ and ρ₂)</w:t>
        </w:r>
      </w:ins>
      <w:r w:rsidRPr="00580C0B">
        <w:rPr>
          <w:sz w:val="22"/>
          <w:szCs w:val="22"/>
          <w:rPrChange w:id="175" w:author="Xueqing Li" w:date="2025-08-02T14:44:00Z" w16du:dateUtc="2025-08-02T06:44:00Z">
            <w:rPr/>
          </w:rPrChange>
        </w:rPr>
        <w:t xml:space="preserve"> were obtained by correlating the paired canonical variates. To reduce serial dependence, the canonical time series were resampled at 1 Hz before computing stage-wise summary statistics</w:t>
      </w:r>
      <w:ins w:id="176" w:author="Xueqing Li" w:date="2025-07-29T15:02:00Z" w16du:dateUtc="2025-07-29T07:02:00Z">
        <w:r w:rsidR="007D50AC" w:rsidRPr="00580C0B">
          <w:rPr>
            <w:sz w:val="22"/>
            <w:szCs w:val="22"/>
            <w:rPrChange w:id="177" w:author="Xueqing Li" w:date="2025-08-02T14:44:00Z" w16du:dateUtc="2025-08-02T06:44:00Z">
              <w:rPr/>
            </w:rPrChange>
          </w:rPr>
          <w:t>.</w:t>
        </w:r>
      </w:ins>
      <w:del w:id="178" w:author="Xueqing Li" w:date="2025-07-29T15:02:00Z" w16du:dateUtc="2025-07-29T07:02:00Z">
        <w:r w:rsidRPr="00580C0B" w:rsidDel="007D50AC">
          <w:rPr>
            <w:sz w:val="22"/>
            <w:szCs w:val="22"/>
            <w:rPrChange w:id="179" w:author="Xueqing Li" w:date="2025-08-02T14:44:00Z" w16du:dateUtc="2025-08-02T06:44:00Z">
              <w:rPr/>
            </w:rPrChange>
          </w:rPr>
          <w:delText xml:space="preserve"> (mean, standard deviation, and quartiles).</w:delText>
        </w:r>
      </w:del>
    </w:p>
    <w:p w14:paraId="6FBAA8B0" w14:textId="77777777" w:rsidR="00A87C36" w:rsidRPr="00580C0B" w:rsidRDefault="00A87C36">
      <w:pPr>
        <w:spacing w:line="360" w:lineRule="auto"/>
        <w:rPr>
          <w:sz w:val="22"/>
          <w:szCs w:val="22"/>
          <w:rPrChange w:id="180" w:author="Xueqing Li" w:date="2025-08-02T14:44:00Z" w16du:dateUtc="2025-08-02T06:44:00Z">
            <w:rPr/>
          </w:rPrChange>
        </w:rPr>
        <w:pPrChange w:id="181" w:author="Xueqing Li" w:date="2025-07-29T15:08:00Z" w16du:dateUtc="2025-07-29T07:08:00Z">
          <w:pPr/>
        </w:pPrChange>
      </w:pPr>
    </w:p>
    <w:p w14:paraId="4BF8F4C4" w14:textId="7B99FD63" w:rsidR="0024380F" w:rsidRPr="00580C0B" w:rsidDel="007D50AC" w:rsidRDefault="002636E0">
      <w:pPr>
        <w:pStyle w:val="Subtitle"/>
        <w:spacing w:line="360" w:lineRule="auto"/>
        <w:rPr>
          <w:del w:id="182" w:author="Xueqing Li" w:date="2025-07-29T15:08:00Z" w16du:dateUtc="2025-07-29T07:08:00Z"/>
          <w:rFonts w:cs="Times New Roman"/>
          <w:b/>
          <w:bCs/>
          <w:sz w:val="22"/>
          <w:szCs w:val="22"/>
        </w:rPr>
      </w:pPr>
      <w:r w:rsidRPr="00580C0B">
        <w:rPr>
          <w:rFonts w:cs="Times New Roman"/>
          <w:b/>
          <w:bCs/>
          <w:sz w:val="22"/>
          <w:szCs w:val="22"/>
          <w:rPrChange w:id="183" w:author="Xueqing Li" w:date="2025-08-02T14:44:00Z" w16du:dateUtc="2025-08-02T06:44:00Z">
            <w:rPr>
              <w:b/>
              <w:bCs/>
              <w:sz w:val="22"/>
              <w:szCs w:val="22"/>
            </w:rPr>
          </w:rPrChange>
        </w:rPr>
        <w:t>3.</w:t>
      </w:r>
      <w:r w:rsidR="00A87C36" w:rsidRPr="00580C0B">
        <w:rPr>
          <w:rFonts w:cs="Times New Roman"/>
          <w:b/>
          <w:bCs/>
          <w:sz w:val="22"/>
          <w:szCs w:val="22"/>
          <w:rPrChange w:id="184" w:author="Xueqing Li" w:date="2025-08-02T14:44:00Z" w16du:dateUtc="2025-08-02T06:44:00Z">
            <w:rPr>
              <w:b/>
              <w:bCs/>
              <w:sz w:val="22"/>
              <w:szCs w:val="22"/>
            </w:rPr>
          </w:rPrChange>
        </w:rPr>
        <w:t>5</w:t>
      </w:r>
      <w:r w:rsidRPr="00580C0B">
        <w:rPr>
          <w:rFonts w:cs="Times New Roman"/>
          <w:b/>
          <w:bCs/>
          <w:sz w:val="22"/>
          <w:szCs w:val="22"/>
          <w:rPrChange w:id="185" w:author="Xueqing Li" w:date="2025-08-02T14:44:00Z" w16du:dateUtc="2025-08-02T06:44:00Z">
            <w:rPr>
              <w:b/>
              <w:bCs/>
              <w:sz w:val="22"/>
              <w:szCs w:val="22"/>
            </w:rPr>
          </w:rPrChange>
        </w:rPr>
        <w:t xml:space="preserve"> </w:t>
      </w:r>
      <w:r w:rsidR="0024380F" w:rsidRPr="00580C0B">
        <w:rPr>
          <w:rFonts w:cs="Times New Roman"/>
          <w:b/>
          <w:bCs/>
          <w:sz w:val="22"/>
          <w:szCs w:val="22"/>
          <w:rPrChange w:id="186" w:author="Xueqing Li" w:date="2025-08-02T14:44:00Z" w16du:dateUtc="2025-08-02T06:44:00Z">
            <w:rPr>
              <w:b/>
              <w:bCs/>
              <w:sz w:val="22"/>
              <w:szCs w:val="22"/>
            </w:rPr>
          </w:rPrChange>
        </w:rPr>
        <w:t>Time-Resolved CCA Analysis</w:t>
      </w:r>
    </w:p>
    <w:p w14:paraId="4AA8046C" w14:textId="77777777" w:rsidR="007D50AC" w:rsidRPr="00580C0B" w:rsidRDefault="007D50AC">
      <w:pPr>
        <w:rPr>
          <w:ins w:id="187" w:author="Xueqing Li" w:date="2025-07-29T15:08:00Z" w16du:dateUtc="2025-07-29T07:08:00Z"/>
          <w:rPrChange w:id="188" w:author="Xueqing Li" w:date="2025-08-02T14:44:00Z" w16du:dateUtc="2025-08-02T06:44:00Z">
            <w:rPr>
              <w:ins w:id="189" w:author="Xueqing Li" w:date="2025-07-29T15:08:00Z" w16du:dateUtc="2025-07-29T07:08:00Z"/>
              <w:b/>
              <w:bCs/>
              <w:sz w:val="22"/>
              <w:szCs w:val="22"/>
            </w:rPr>
          </w:rPrChange>
        </w:rPr>
        <w:pPrChange w:id="190" w:author="Xueqing Li" w:date="2025-07-29T15:08:00Z" w16du:dateUtc="2025-07-29T07:08:00Z">
          <w:pPr>
            <w:pStyle w:val="Subtitle"/>
            <w:spacing w:line="360" w:lineRule="auto"/>
          </w:pPr>
        </w:pPrChange>
      </w:pPr>
    </w:p>
    <w:p w14:paraId="28D2DC25" w14:textId="77777777" w:rsidR="0024380F" w:rsidRPr="00580C0B" w:rsidDel="0086798F" w:rsidRDefault="0024380F">
      <w:pPr>
        <w:spacing w:line="360" w:lineRule="auto"/>
        <w:rPr>
          <w:del w:id="191" w:author="Xueqing Li" w:date="2025-07-30T01:08:00Z" w16du:dateUtc="2025-07-29T17:08:00Z"/>
          <w:sz w:val="22"/>
          <w:szCs w:val="22"/>
          <w:rPrChange w:id="192" w:author="Xueqing Li" w:date="2025-08-02T14:44:00Z" w16du:dateUtc="2025-08-02T06:44:00Z">
            <w:rPr>
              <w:del w:id="193" w:author="Xueqing Li" w:date="2025-07-30T01:08:00Z" w16du:dateUtc="2025-07-29T17:08:00Z"/>
            </w:rPr>
          </w:rPrChange>
        </w:rPr>
      </w:pPr>
    </w:p>
    <w:p w14:paraId="3C544238" w14:textId="36A1E66C" w:rsidR="0024380F" w:rsidRPr="00580C0B" w:rsidDel="007D50AC" w:rsidRDefault="0024380F">
      <w:pPr>
        <w:spacing w:line="360" w:lineRule="auto"/>
        <w:rPr>
          <w:del w:id="194" w:author="Xueqing Li" w:date="2025-07-29T15:06:00Z" w16du:dateUtc="2025-07-29T07:06:00Z"/>
          <w:sz w:val="22"/>
          <w:szCs w:val="22"/>
        </w:rPr>
      </w:pPr>
      <w:r w:rsidRPr="00580C0B">
        <w:rPr>
          <w:sz w:val="22"/>
          <w:szCs w:val="22"/>
        </w:rPr>
        <w:t xml:space="preserve">To characterize the temporal evolution of EEG–EOG coupling across sleep stages, </w:t>
      </w:r>
      <w:ins w:id="195" w:author="Xueqing Li" w:date="2025-07-29T15:04:00Z" w16du:dateUtc="2025-07-29T07:04:00Z">
        <w:r w:rsidR="007D50AC" w:rsidRPr="00580C0B">
          <w:rPr>
            <w:sz w:val="22"/>
            <w:szCs w:val="22"/>
          </w:rPr>
          <w:t>the same two-component CCA was run in</w:t>
        </w:r>
      </w:ins>
      <w:ins w:id="196" w:author="Xueqing Li" w:date="2025-07-29T15:05:00Z" w16du:dateUtc="2025-07-29T07:05:00Z">
        <w:r w:rsidR="007D50AC" w:rsidRPr="00580C0B">
          <w:rPr>
            <w:sz w:val="22"/>
            <w:szCs w:val="22"/>
          </w:rPr>
          <w:t xml:space="preserve"> sliding windows</w:t>
        </w:r>
      </w:ins>
      <w:del w:id="197" w:author="Xueqing Li" w:date="2025-07-29T15:04:00Z" w16du:dateUtc="2025-07-29T07:04:00Z">
        <w:r w:rsidRPr="00580C0B" w:rsidDel="007D50AC">
          <w:rPr>
            <w:sz w:val="22"/>
            <w:szCs w:val="22"/>
          </w:rPr>
          <w:delText>we implemented a sliding window CCA approach</w:delText>
        </w:r>
      </w:del>
      <w:del w:id="198" w:author="Xueqing Li" w:date="2025-07-29T15:03:00Z" w16du:dateUtc="2025-07-29T07:03:00Z">
        <w:r w:rsidRPr="00580C0B" w:rsidDel="007D50AC">
          <w:rPr>
            <w:sz w:val="22"/>
            <w:szCs w:val="22"/>
          </w:rPr>
          <w:delText>:</w:delText>
        </w:r>
      </w:del>
      <w:ins w:id="199" w:author="Xueqing Li" w:date="2025-07-29T15:03:00Z" w16du:dateUtc="2025-07-29T07:03:00Z">
        <w:r w:rsidR="007D50AC" w:rsidRPr="00580C0B">
          <w:rPr>
            <w:sz w:val="22"/>
            <w:szCs w:val="22"/>
          </w:rPr>
          <w:t xml:space="preserve"> of 30 s with a 15 s step (50 % overlap). These values were analysed in three ways:</w:t>
        </w:r>
      </w:ins>
    </w:p>
    <w:p w14:paraId="077D42D4" w14:textId="77777777" w:rsidR="0024380F" w:rsidRPr="00580C0B" w:rsidDel="007D50AC" w:rsidRDefault="0024380F">
      <w:pPr>
        <w:spacing w:line="360" w:lineRule="auto"/>
        <w:rPr>
          <w:del w:id="200" w:author="Xueqing Li" w:date="2025-07-29T15:05:00Z" w16du:dateUtc="2025-07-29T07:05:00Z"/>
          <w:sz w:val="22"/>
          <w:szCs w:val="22"/>
        </w:rPr>
      </w:pPr>
    </w:p>
    <w:p w14:paraId="6B796261" w14:textId="38B41708" w:rsidR="0024380F" w:rsidRPr="00580C0B" w:rsidDel="007D50AC" w:rsidRDefault="0024380F">
      <w:pPr>
        <w:spacing w:line="360" w:lineRule="auto"/>
        <w:rPr>
          <w:del w:id="201" w:author="Xueqing Li" w:date="2025-07-29T15:05:00Z" w16du:dateUtc="2025-07-29T07:05:00Z"/>
          <w:sz w:val="22"/>
          <w:szCs w:val="22"/>
        </w:rPr>
      </w:pPr>
      <w:del w:id="202" w:author="Xueqing Li" w:date="2025-07-29T15:05:00Z" w16du:dateUtc="2025-07-29T07:05:00Z">
        <w:r w:rsidRPr="00580C0B" w:rsidDel="007D50AC">
          <w:rPr>
            <w:sz w:val="22"/>
            <w:szCs w:val="22"/>
          </w:rPr>
          <w:delText>Window size: 30 seconds</w:delText>
        </w:r>
      </w:del>
    </w:p>
    <w:p w14:paraId="2AC01941" w14:textId="6FE46352" w:rsidR="0024380F" w:rsidRPr="00580C0B" w:rsidDel="007D50AC" w:rsidRDefault="0024380F">
      <w:pPr>
        <w:spacing w:line="360" w:lineRule="auto"/>
        <w:rPr>
          <w:del w:id="203" w:author="Xueqing Li" w:date="2025-07-29T15:05:00Z" w16du:dateUtc="2025-07-29T07:05:00Z"/>
          <w:sz w:val="22"/>
          <w:szCs w:val="22"/>
        </w:rPr>
      </w:pPr>
    </w:p>
    <w:p w14:paraId="26958963" w14:textId="27C343B1" w:rsidR="0024380F" w:rsidRPr="00580C0B" w:rsidDel="007D50AC" w:rsidRDefault="0024380F">
      <w:pPr>
        <w:spacing w:line="360" w:lineRule="auto"/>
        <w:rPr>
          <w:del w:id="204" w:author="Xueqing Li" w:date="2025-07-29T15:05:00Z" w16du:dateUtc="2025-07-29T07:05:00Z"/>
          <w:sz w:val="22"/>
          <w:szCs w:val="22"/>
        </w:rPr>
      </w:pPr>
      <w:del w:id="205" w:author="Xueqing Li" w:date="2025-07-29T15:05:00Z" w16du:dateUtc="2025-07-29T07:05:00Z">
        <w:r w:rsidRPr="00580C0B" w:rsidDel="007D50AC">
          <w:rPr>
            <w:sz w:val="22"/>
            <w:szCs w:val="22"/>
          </w:rPr>
          <w:delText>Step size: 15 seconds (50\% overlap)</w:delText>
        </w:r>
      </w:del>
    </w:p>
    <w:p w14:paraId="51C46C56" w14:textId="77777777" w:rsidR="0024380F" w:rsidRPr="00580C0B" w:rsidDel="007D50AC" w:rsidRDefault="0024380F">
      <w:pPr>
        <w:spacing w:line="360" w:lineRule="auto"/>
        <w:rPr>
          <w:del w:id="206" w:author="Xueqing Li" w:date="2025-07-29T15:05:00Z" w16du:dateUtc="2025-07-29T07:05:00Z"/>
          <w:sz w:val="22"/>
          <w:szCs w:val="22"/>
        </w:rPr>
      </w:pPr>
    </w:p>
    <w:p w14:paraId="777D031E" w14:textId="328F7999" w:rsidR="0024380F" w:rsidRPr="00580C0B" w:rsidDel="007D50AC" w:rsidRDefault="0024380F">
      <w:pPr>
        <w:spacing w:line="360" w:lineRule="auto"/>
        <w:rPr>
          <w:del w:id="207" w:author="Xueqing Li" w:date="2025-07-29T15:05:00Z" w16du:dateUtc="2025-07-29T07:05:00Z"/>
          <w:sz w:val="22"/>
          <w:szCs w:val="22"/>
        </w:rPr>
      </w:pPr>
      <w:del w:id="208" w:author="Xueqing Li" w:date="2025-07-29T15:05:00Z" w16du:dateUtc="2025-07-29T07:05:00Z">
        <w:r w:rsidRPr="00580C0B" w:rsidDel="007D50AC">
          <w:rPr>
            <w:sz w:val="22"/>
            <w:szCs w:val="22"/>
          </w:rPr>
          <w:delText>For each subject:</w:delText>
        </w:r>
      </w:del>
    </w:p>
    <w:p w14:paraId="11ED9AF9" w14:textId="4538B2AE" w:rsidR="0024380F" w:rsidRPr="00580C0B" w:rsidDel="007D50AC" w:rsidRDefault="0024380F">
      <w:pPr>
        <w:spacing w:line="360" w:lineRule="auto"/>
        <w:rPr>
          <w:del w:id="209" w:author="Xueqing Li" w:date="2025-07-29T15:05:00Z" w16du:dateUtc="2025-07-29T07:05:00Z"/>
          <w:sz w:val="22"/>
          <w:szCs w:val="22"/>
        </w:rPr>
      </w:pPr>
      <w:del w:id="210" w:author="Xueqing Li" w:date="2025-07-29T15:05:00Z" w16du:dateUtc="2025-07-29T07:05:00Z">
        <w:r w:rsidRPr="00580C0B" w:rsidDel="007D50AC">
          <w:rPr>
            <w:sz w:val="22"/>
            <w:szCs w:val="22"/>
          </w:rPr>
          <w:delText>Annotated intervals were segmented into overlapping windows.</w:delText>
        </w:r>
      </w:del>
    </w:p>
    <w:p w14:paraId="635F0CB6" w14:textId="2B2B9DB8" w:rsidR="0024380F" w:rsidRPr="00580C0B" w:rsidDel="007D50AC" w:rsidRDefault="0024380F">
      <w:pPr>
        <w:spacing w:line="360" w:lineRule="auto"/>
        <w:rPr>
          <w:del w:id="211" w:author="Xueqing Li" w:date="2025-07-29T15:05:00Z" w16du:dateUtc="2025-07-29T07:05:00Z"/>
          <w:sz w:val="22"/>
          <w:szCs w:val="22"/>
        </w:rPr>
      </w:pPr>
      <w:del w:id="212" w:author="Xueqing Li" w:date="2025-07-29T15:05:00Z" w16du:dateUtc="2025-07-29T07:05:00Z">
        <w:r w:rsidRPr="00580C0B" w:rsidDel="007D50AC">
          <w:rPr>
            <w:sz w:val="22"/>
            <w:szCs w:val="22"/>
          </w:rPr>
          <w:delText>In each window, CCA was performed on EEG and EOG data as described above.</w:delText>
        </w:r>
      </w:del>
    </w:p>
    <w:p w14:paraId="50777C2E" w14:textId="434E73E2" w:rsidR="0024380F" w:rsidRPr="00580C0B" w:rsidDel="007D50AC" w:rsidRDefault="0024380F">
      <w:pPr>
        <w:spacing w:line="360" w:lineRule="auto"/>
        <w:rPr>
          <w:del w:id="213" w:author="Xueqing Li" w:date="2025-07-29T15:05:00Z" w16du:dateUtc="2025-07-29T07:05:00Z"/>
          <w:sz w:val="22"/>
          <w:szCs w:val="22"/>
        </w:rPr>
      </w:pPr>
      <w:del w:id="214" w:author="Xueqing Li" w:date="2025-07-29T15:05:00Z" w16du:dateUtc="2025-07-29T07:05:00Z">
        <w:r w:rsidRPr="00580C0B" w:rsidDel="007D50AC">
          <w:rPr>
            <w:sz w:val="22"/>
            <w:szCs w:val="22"/>
          </w:rPr>
          <w:delText>The resulting cca_corr1 and cca_corr2 values were stored with timestamps.</w:delText>
        </w:r>
      </w:del>
    </w:p>
    <w:p w14:paraId="12E3D74A" w14:textId="33C08F5A" w:rsidR="0024380F" w:rsidRPr="00580C0B" w:rsidDel="007D50AC" w:rsidRDefault="0024380F">
      <w:pPr>
        <w:spacing w:line="360" w:lineRule="auto"/>
        <w:rPr>
          <w:del w:id="215" w:author="Xueqing Li" w:date="2025-07-29T15:05:00Z" w16du:dateUtc="2025-07-29T07:05:00Z"/>
          <w:sz w:val="22"/>
          <w:szCs w:val="22"/>
        </w:rPr>
      </w:pPr>
      <w:del w:id="216" w:author="Xueqing Li" w:date="2025-07-29T15:05:00Z" w16du:dateUtc="2025-07-29T07:05:00Z">
        <w:r w:rsidRPr="00580C0B" w:rsidDel="007D50AC">
          <w:rPr>
            <w:sz w:val="22"/>
            <w:szCs w:val="22"/>
          </w:rPr>
          <w:delText>Outputs were saved per subject and stage in *_cca_timeseries.csv files.</w:delText>
        </w:r>
      </w:del>
    </w:p>
    <w:p w14:paraId="49C6FEE9" w14:textId="7D4838E6" w:rsidR="0024380F" w:rsidRPr="00580C0B" w:rsidDel="007D50AC" w:rsidRDefault="0024380F">
      <w:pPr>
        <w:spacing w:line="360" w:lineRule="auto"/>
        <w:rPr>
          <w:del w:id="217" w:author="Xueqing Li" w:date="2025-07-29T15:05:00Z" w16du:dateUtc="2025-07-29T07:05:00Z"/>
          <w:sz w:val="22"/>
          <w:szCs w:val="22"/>
        </w:rPr>
      </w:pPr>
    </w:p>
    <w:p w14:paraId="722DFFFE" w14:textId="56BBBB27" w:rsidR="0024380F" w:rsidRPr="00580C0B" w:rsidDel="007D50AC" w:rsidRDefault="0024380F">
      <w:pPr>
        <w:spacing w:line="360" w:lineRule="auto"/>
        <w:rPr>
          <w:del w:id="218" w:author="Xueqing Li" w:date="2025-07-29T15:05:00Z" w16du:dateUtc="2025-07-29T07:05:00Z"/>
          <w:sz w:val="22"/>
          <w:szCs w:val="22"/>
        </w:rPr>
      </w:pPr>
      <w:del w:id="219" w:author="Xueqing Li" w:date="2025-07-29T15:05:00Z" w16du:dateUtc="2025-07-29T07:05:00Z">
        <w:r w:rsidRPr="00580C0B" w:rsidDel="007D50AC">
          <w:rPr>
            <w:sz w:val="22"/>
            <w:szCs w:val="22"/>
          </w:rPr>
          <w:delText>Aggregation and Statistical Analysis</w:delText>
        </w:r>
      </w:del>
    </w:p>
    <w:p w14:paraId="69C29AD2" w14:textId="7B079AB6" w:rsidR="0024380F" w:rsidRPr="00580C0B" w:rsidDel="007D50AC" w:rsidRDefault="0024380F">
      <w:pPr>
        <w:spacing w:line="360" w:lineRule="auto"/>
        <w:rPr>
          <w:del w:id="220" w:author="Xueqing Li" w:date="2025-07-29T15:05:00Z" w16du:dateUtc="2025-07-29T07:05:00Z"/>
          <w:sz w:val="22"/>
          <w:szCs w:val="22"/>
        </w:rPr>
      </w:pPr>
      <w:del w:id="221" w:author="Xueqing Li" w:date="2025-07-29T15:05:00Z" w16du:dateUtc="2025-07-29T07:05:00Z">
        <w:r w:rsidRPr="00580C0B" w:rsidDel="007D50AC">
          <w:rPr>
            <w:sz w:val="22"/>
            <w:szCs w:val="22"/>
          </w:rPr>
          <w:delText>Time-resolved CCA values were analyzed in multiple ways:</w:delText>
        </w:r>
      </w:del>
    </w:p>
    <w:p w14:paraId="69BA6B8A" w14:textId="77777777" w:rsidR="0024380F" w:rsidRPr="00580C0B" w:rsidRDefault="0024380F" w:rsidP="0058049F">
      <w:pPr>
        <w:spacing w:line="360" w:lineRule="auto"/>
        <w:rPr>
          <w:sz w:val="22"/>
          <w:szCs w:val="22"/>
        </w:rPr>
      </w:pPr>
    </w:p>
    <w:p w14:paraId="051D0D8C" w14:textId="77777777" w:rsidR="004D18C2" w:rsidRPr="00580C0B" w:rsidRDefault="004D18C2">
      <w:pPr>
        <w:pStyle w:val="ListParagraph"/>
        <w:numPr>
          <w:ilvl w:val="0"/>
          <w:numId w:val="7"/>
        </w:numPr>
        <w:spacing w:line="360" w:lineRule="auto"/>
        <w:rPr>
          <w:ins w:id="222" w:author="Xueqing Li" w:date="2025-07-30T18:00:00Z" w16du:dateUtc="2025-07-30T10:00:00Z"/>
          <w:sz w:val="22"/>
          <w:szCs w:val="22"/>
          <w:rPrChange w:id="223" w:author="Xueqing Li" w:date="2025-08-02T14:44:00Z" w16du:dateUtc="2025-08-02T06:44:00Z">
            <w:rPr>
              <w:ins w:id="224" w:author="Xueqing Li" w:date="2025-07-30T18:00:00Z" w16du:dateUtc="2025-07-30T10:00:00Z"/>
            </w:rPr>
          </w:rPrChange>
        </w:rPr>
        <w:pPrChange w:id="225" w:author="Xueqing Li" w:date="2025-07-30T18:00:00Z" w16du:dateUtc="2025-07-30T10:00:00Z">
          <w:pPr>
            <w:spacing w:line="360" w:lineRule="auto"/>
          </w:pPr>
        </w:pPrChange>
      </w:pPr>
      <w:ins w:id="226" w:author="Xueqing Li" w:date="2025-07-30T18:00:00Z" w16du:dateUtc="2025-07-30T10:00:00Z">
        <w:r w:rsidRPr="00580C0B">
          <w:rPr>
            <w:sz w:val="22"/>
            <w:szCs w:val="22"/>
            <w:rPrChange w:id="227" w:author="Xueqing Li" w:date="2025-08-02T14:44:00Z" w16du:dateUtc="2025-08-02T06:44:00Z">
              <w:rPr/>
            </w:rPrChange>
          </w:rPr>
          <w:t>Stage-wise aggregation: mean and dispersion of ρ₁ and ρ₂ across all windows within each stage.</w:t>
        </w:r>
      </w:ins>
    </w:p>
    <w:p w14:paraId="5DC8E2E5" w14:textId="30D941BA" w:rsidR="004D18C2" w:rsidRPr="00580C0B" w:rsidRDefault="004D18C2" w:rsidP="004D18C2">
      <w:pPr>
        <w:pStyle w:val="ListParagraph"/>
        <w:numPr>
          <w:ilvl w:val="0"/>
          <w:numId w:val="7"/>
        </w:numPr>
        <w:spacing w:line="360" w:lineRule="auto"/>
        <w:rPr>
          <w:ins w:id="228" w:author="Xueqing Li" w:date="2025-07-30T18:02:00Z" w16du:dateUtc="2025-07-30T10:02:00Z"/>
          <w:sz w:val="22"/>
          <w:szCs w:val="22"/>
        </w:rPr>
      </w:pPr>
      <w:ins w:id="229" w:author="Xueqing Li" w:date="2025-07-30T18:00:00Z" w16du:dateUtc="2025-07-30T10:00:00Z">
        <w:r w:rsidRPr="00580C0B">
          <w:rPr>
            <w:sz w:val="22"/>
            <w:szCs w:val="22"/>
            <w:rPrChange w:id="230" w:author="Xueqing Li" w:date="2025-08-02T14:44:00Z" w16du:dateUtc="2025-08-02T06:44:00Z">
              <w:rPr/>
            </w:rPrChange>
          </w:rPr>
          <w:t>Overnight trajectories:10-min bin averages to visualise stage-specific coupling trends across the recording.</w:t>
        </w:r>
      </w:ins>
    </w:p>
    <w:p w14:paraId="15CF8084" w14:textId="5442AC90" w:rsidR="004D18C2" w:rsidRPr="00580C0B" w:rsidRDefault="004D18C2">
      <w:pPr>
        <w:pStyle w:val="ListParagraph"/>
        <w:numPr>
          <w:ilvl w:val="0"/>
          <w:numId w:val="7"/>
        </w:numPr>
        <w:spacing w:line="360" w:lineRule="auto"/>
        <w:rPr>
          <w:ins w:id="231" w:author="Xueqing Li" w:date="2025-07-30T18:01:00Z" w16du:dateUtc="2025-07-30T10:01:00Z"/>
          <w:sz w:val="22"/>
          <w:szCs w:val="22"/>
          <w:rPrChange w:id="232" w:author="Xueqing Li" w:date="2025-08-02T14:44:00Z" w16du:dateUtc="2025-08-02T06:44:00Z">
            <w:rPr>
              <w:ins w:id="233" w:author="Xueqing Li" w:date="2025-07-30T18:01:00Z" w16du:dateUtc="2025-07-30T10:01:00Z"/>
            </w:rPr>
          </w:rPrChange>
        </w:rPr>
        <w:pPrChange w:id="234" w:author="Xueqing Li" w:date="2025-07-30T18:01:00Z" w16du:dateUtc="2025-07-30T10:01:00Z">
          <w:pPr>
            <w:pStyle w:val="ListParagraph"/>
          </w:pPr>
        </w:pPrChange>
      </w:pPr>
      <w:ins w:id="235" w:author="Xueqing Li" w:date="2025-07-30T18:02:00Z" w16du:dateUtc="2025-07-30T10:02:00Z">
        <w:r w:rsidRPr="00580C0B">
          <w:rPr>
            <w:sz w:val="22"/>
            <w:szCs w:val="22"/>
          </w:rPr>
          <w:t>Distributional complexity: per subject and stage, Shannon entropy, skewness, and kurtosis of the ρ₁/ρ₂ distributions to assess variability and deviation from normality.</w:t>
        </w:r>
      </w:ins>
    </w:p>
    <w:p w14:paraId="2FBC73A3" w14:textId="33F019B4" w:rsidR="0024380F" w:rsidRPr="00580C0B" w:rsidDel="007D50AC" w:rsidRDefault="0024380F">
      <w:pPr>
        <w:pStyle w:val="ListParagraph"/>
        <w:numPr>
          <w:ilvl w:val="0"/>
          <w:numId w:val="7"/>
        </w:numPr>
        <w:spacing w:line="360" w:lineRule="auto"/>
        <w:rPr>
          <w:del w:id="236" w:author="Xueqing Li" w:date="2025-07-29T15:06:00Z" w16du:dateUtc="2025-07-29T07:06:00Z"/>
          <w:sz w:val="22"/>
          <w:szCs w:val="22"/>
          <w:rPrChange w:id="237" w:author="Xueqing Li" w:date="2025-08-02T14:44:00Z" w16du:dateUtc="2025-08-02T06:44:00Z">
            <w:rPr>
              <w:del w:id="238" w:author="Xueqing Li" w:date="2025-07-29T15:06:00Z" w16du:dateUtc="2025-07-29T07:06:00Z"/>
            </w:rPr>
          </w:rPrChange>
        </w:rPr>
        <w:pPrChange w:id="239" w:author="Xueqing Li" w:date="2025-07-30T18:01:00Z" w16du:dateUtc="2025-07-30T10:01:00Z">
          <w:pPr>
            <w:spacing w:line="360" w:lineRule="auto"/>
          </w:pPr>
        </w:pPrChange>
      </w:pPr>
      <w:del w:id="240" w:author="Xueqing Li" w:date="2025-07-30T18:00:00Z" w16du:dateUtc="2025-07-30T10:00:00Z">
        <w:r w:rsidRPr="00580C0B" w:rsidDel="004D18C2">
          <w:rPr>
            <w:sz w:val="22"/>
            <w:szCs w:val="22"/>
            <w:rPrChange w:id="241" w:author="Xueqing Li" w:date="2025-08-02T14:44:00Z" w16du:dateUtc="2025-08-02T06:44:00Z">
              <w:rPr/>
            </w:rPrChange>
          </w:rPr>
          <w:delText>Stage-wise aggregation:</w:delText>
        </w:r>
      </w:del>
    </w:p>
    <w:p w14:paraId="6BACFA45" w14:textId="413D2D96" w:rsidR="0024380F" w:rsidRPr="00580C0B" w:rsidDel="007D50AC" w:rsidRDefault="0024380F">
      <w:pPr>
        <w:spacing w:line="360" w:lineRule="auto"/>
        <w:rPr>
          <w:del w:id="242" w:author="Xueqing Li" w:date="2025-07-29T15:05:00Z" w16du:dateUtc="2025-07-29T07:05:00Z"/>
        </w:rPr>
      </w:pPr>
      <w:del w:id="243" w:author="Xueqing Li" w:date="2025-07-29T15:05:00Z" w16du:dateUtc="2025-07-29T07:05:00Z">
        <w:r w:rsidRPr="00580C0B" w:rsidDel="007D50AC">
          <w:delText>Mean, standard deviation, and sample count of cca_corr1 and cca_corr2 per stage, across all time windows.</w:delText>
        </w:r>
      </w:del>
    </w:p>
    <w:p w14:paraId="660A22E6" w14:textId="5AF41BAA" w:rsidR="0024380F" w:rsidRPr="00580C0B" w:rsidDel="007D50AC" w:rsidRDefault="0024380F">
      <w:pPr>
        <w:spacing w:line="360" w:lineRule="auto"/>
        <w:rPr>
          <w:del w:id="244" w:author="Xueqing Li" w:date="2025-07-29T15:05:00Z" w16du:dateUtc="2025-07-29T07:05:00Z"/>
        </w:rPr>
      </w:pPr>
    </w:p>
    <w:p w14:paraId="2DE9B8BB" w14:textId="4FB58B1F" w:rsidR="0024380F" w:rsidRPr="00580C0B" w:rsidDel="007D50AC" w:rsidRDefault="0024380F">
      <w:pPr>
        <w:spacing w:line="360" w:lineRule="auto"/>
        <w:rPr>
          <w:del w:id="245" w:author="Xueqing Li" w:date="2025-07-29T15:07:00Z" w16du:dateUtc="2025-07-29T07:07:00Z"/>
        </w:rPr>
      </w:pPr>
      <w:del w:id="246" w:author="Xueqing Li" w:date="2025-07-29T15:07:00Z" w16du:dateUtc="2025-07-29T07:07:00Z">
        <w:r w:rsidRPr="00580C0B" w:rsidDel="007D50AC">
          <w:delText>Temporal trajectories:</w:delText>
        </w:r>
      </w:del>
    </w:p>
    <w:p w14:paraId="1A9CA1BF" w14:textId="77777777" w:rsidR="007D50AC" w:rsidRPr="00580C0B" w:rsidRDefault="007D50AC" w:rsidP="004D18C2">
      <w:pPr>
        <w:spacing w:line="360" w:lineRule="auto"/>
        <w:rPr>
          <w:ins w:id="247" w:author="Xueqing Li" w:date="2025-07-29T15:07:00Z" w16du:dateUtc="2025-07-29T07:07:00Z"/>
        </w:rPr>
      </w:pPr>
    </w:p>
    <w:p w14:paraId="7A60BC57" w14:textId="4C760FA3" w:rsidR="0024380F" w:rsidRPr="00580C0B" w:rsidDel="007D50AC" w:rsidRDefault="0024380F">
      <w:pPr>
        <w:pStyle w:val="Subtitle"/>
        <w:spacing w:line="360" w:lineRule="auto"/>
        <w:rPr>
          <w:del w:id="248" w:author="Xueqing Li" w:date="2025-07-29T15:07:00Z" w16du:dateUtc="2025-07-29T07:07:00Z"/>
          <w:rFonts w:cs="Times New Roman"/>
          <w:b/>
          <w:bCs/>
          <w:sz w:val="22"/>
          <w:szCs w:val="22"/>
          <w:rPrChange w:id="249" w:author="Xueqing Li" w:date="2025-08-02T14:44:00Z" w16du:dateUtc="2025-08-02T06:44:00Z">
            <w:rPr>
              <w:del w:id="250" w:author="Xueqing Li" w:date="2025-07-29T15:07:00Z" w16du:dateUtc="2025-07-29T07:07:00Z"/>
              <w:sz w:val="22"/>
              <w:szCs w:val="22"/>
            </w:rPr>
          </w:rPrChange>
        </w:rPr>
        <w:pPrChange w:id="251" w:author="Xueqing Li" w:date="2025-07-29T15:08:00Z" w16du:dateUtc="2025-07-29T07:08:00Z">
          <w:pPr>
            <w:spacing w:line="360" w:lineRule="auto"/>
          </w:pPr>
        </w:pPrChange>
      </w:pPr>
      <w:del w:id="252" w:author="Xueqing Li" w:date="2025-07-29T15:07:00Z" w16du:dateUtc="2025-07-29T07:07:00Z">
        <w:r w:rsidRPr="00580C0B" w:rsidDel="007D50AC">
          <w:rPr>
            <w:rFonts w:cs="Times New Roman"/>
            <w:b/>
            <w:bCs/>
            <w:sz w:val="22"/>
            <w:szCs w:val="22"/>
            <w:rPrChange w:id="253" w:author="Xueqing Li" w:date="2025-08-02T14:44:00Z" w16du:dateUtc="2025-08-02T06:44:00Z">
              <w:rPr>
                <w:sz w:val="22"/>
                <w:szCs w:val="22"/>
              </w:rPr>
            </w:rPrChange>
          </w:rPr>
          <w:delText>Correlation values were grouped into 10-minute bins and averaged per stage to generate stage-specific temporal profiles of EEG–EOG coupling across the night.</w:delText>
        </w:r>
      </w:del>
    </w:p>
    <w:p w14:paraId="6C2650B6" w14:textId="5CFE8B24" w:rsidR="0024380F" w:rsidRPr="00580C0B" w:rsidDel="007D50AC" w:rsidRDefault="0024380F">
      <w:pPr>
        <w:pStyle w:val="Subtitle"/>
        <w:spacing w:line="360" w:lineRule="auto"/>
        <w:rPr>
          <w:del w:id="254" w:author="Xueqing Li" w:date="2025-07-29T15:07:00Z" w16du:dateUtc="2025-07-29T07:07:00Z"/>
          <w:rFonts w:cs="Times New Roman"/>
          <w:b/>
          <w:bCs/>
          <w:sz w:val="22"/>
          <w:szCs w:val="22"/>
          <w:rPrChange w:id="255" w:author="Xueqing Li" w:date="2025-08-02T14:44:00Z" w16du:dateUtc="2025-08-02T06:44:00Z">
            <w:rPr>
              <w:del w:id="256" w:author="Xueqing Li" w:date="2025-07-29T15:07:00Z" w16du:dateUtc="2025-07-29T07:07:00Z"/>
              <w:sz w:val="22"/>
              <w:szCs w:val="22"/>
            </w:rPr>
          </w:rPrChange>
        </w:rPr>
        <w:pPrChange w:id="257" w:author="Xueqing Li" w:date="2025-07-29T15:08:00Z" w16du:dateUtc="2025-07-29T07:08:00Z">
          <w:pPr>
            <w:spacing w:line="360" w:lineRule="auto"/>
          </w:pPr>
        </w:pPrChange>
      </w:pPr>
    </w:p>
    <w:p w14:paraId="14F340BE" w14:textId="2C2CC018" w:rsidR="0024380F" w:rsidRPr="00580C0B" w:rsidDel="007D50AC" w:rsidRDefault="0024380F">
      <w:pPr>
        <w:pStyle w:val="Subtitle"/>
        <w:spacing w:line="360" w:lineRule="auto"/>
        <w:rPr>
          <w:del w:id="258" w:author="Xueqing Li" w:date="2025-07-29T15:07:00Z" w16du:dateUtc="2025-07-29T07:07:00Z"/>
          <w:rFonts w:cs="Times New Roman"/>
          <w:b/>
          <w:bCs/>
          <w:sz w:val="22"/>
          <w:szCs w:val="22"/>
          <w:rPrChange w:id="259" w:author="Xueqing Li" w:date="2025-08-02T14:44:00Z" w16du:dateUtc="2025-08-02T06:44:00Z">
            <w:rPr>
              <w:del w:id="260" w:author="Xueqing Li" w:date="2025-07-29T15:07:00Z" w16du:dateUtc="2025-07-29T07:07:00Z"/>
              <w:sz w:val="22"/>
              <w:szCs w:val="22"/>
            </w:rPr>
          </w:rPrChange>
        </w:rPr>
        <w:pPrChange w:id="261" w:author="Xueqing Li" w:date="2025-07-29T15:08:00Z" w16du:dateUtc="2025-07-29T07:08:00Z">
          <w:pPr>
            <w:spacing w:line="360" w:lineRule="auto"/>
          </w:pPr>
        </w:pPrChange>
      </w:pPr>
      <w:del w:id="262" w:author="Xueqing Li" w:date="2025-07-29T15:07:00Z" w16du:dateUtc="2025-07-29T07:07:00Z">
        <w:r w:rsidRPr="00580C0B" w:rsidDel="007D50AC">
          <w:rPr>
            <w:rFonts w:cs="Times New Roman"/>
            <w:b/>
            <w:bCs/>
            <w:sz w:val="22"/>
            <w:szCs w:val="22"/>
            <w:rPrChange w:id="263" w:author="Xueqing Li" w:date="2025-08-02T14:44:00Z" w16du:dateUtc="2025-08-02T06:44:00Z">
              <w:rPr>
                <w:sz w:val="22"/>
                <w:szCs w:val="22"/>
              </w:rPr>
            </w:rPrChange>
          </w:rPr>
          <w:delText>Distributional complexity:</w:delText>
        </w:r>
      </w:del>
    </w:p>
    <w:p w14:paraId="53077EC8" w14:textId="4BD2254C" w:rsidR="0024380F" w:rsidRPr="00580C0B" w:rsidDel="007D50AC" w:rsidRDefault="0024380F">
      <w:pPr>
        <w:pStyle w:val="Subtitle"/>
        <w:spacing w:line="360" w:lineRule="auto"/>
        <w:rPr>
          <w:del w:id="264" w:author="Xueqing Li" w:date="2025-07-29T15:07:00Z" w16du:dateUtc="2025-07-29T07:07:00Z"/>
          <w:rFonts w:cs="Times New Roman"/>
          <w:b/>
          <w:bCs/>
          <w:sz w:val="22"/>
          <w:szCs w:val="22"/>
          <w:rPrChange w:id="265" w:author="Xueqing Li" w:date="2025-08-02T14:44:00Z" w16du:dateUtc="2025-08-02T06:44:00Z">
            <w:rPr>
              <w:del w:id="266" w:author="Xueqing Li" w:date="2025-07-29T15:07:00Z" w16du:dateUtc="2025-07-29T07:07:00Z"/>
              <w:sz w:val="22"/>
              <w:szCs w:val="22"/>
            </w:rPr>
          </w:rPrChange>
        </w:rPr>
        <w:pPrChange w:id="267" w:author="Xueqing Li" w:date="2025-07-29T15:08:00Z" w16du:dateUtc="2025-07-29T07:08:00Z">
          <w:pPr>
            <w:spacing w:line="360" w:lineRule="auto"/>
          </w:pPr>
        </w:pPrChange>
      </w:pPr>
      <w:del w:id="268" w:author="Xueqing Li" w:date="2025-07-29T15:07:00Z" w16du:dateUtc="2025-07-29T07:07:00Z">
        <w:r w:rsidRPr="00580C0B" w:rsidDel="007D50AC">
          <w:rPr>
            <w:rFonts w:cs="Times New Roman"/>
            <w:b/>
            <w:bCs/>
            <w:sz w:val="22"/>
            <w:szCs w:val="22"/>
            <w:rPrChange w:id="269" w:author="Xueqing Li" w:date="2025-08-02T14:44:00Z" w16du:dateUtc="2025-08-02T06:44:00Z">
              <w:rPr>
                <w:sz w:val="22"/>
                <w:szCs w:val="22"/>
              </w:rPr>
            </w:rPrChange>
          </w:rPr>
          <w:delText>For each subject and stage, we computed:</w:delText>
        </w:r>
      </w:del>
    </w:p>
    <w:p w14:paraId="61979C9D" w14:textId="57EDA083" w:rsidR="0024380F" w:rsidRPr="00580C0B" w:rsidDel="007D50AC" w:rsidRDefault="0024380F">
      <w:pPr>
        <w:pStyle w:val="Subtitle"/>
        <w:spacing w:line="360" w:lineRule="auto"/>
        <w:rPr>
          <w:del w:id="270" w:author="Xueqing Li" w:date="2025-07-29T15:07:00Z" w16du:dateUtc="2025-07-29T07:07:00Z"/>
          <w:rFonts w:cs="Times New Roman"/>
          <w:b/>
          <w:bCs/>
          <w:sz w:val="22"/>
          <w:szCs w:val="22"/>
          <w:rPrChange w:id="271" w:author="Xueqing Li" w:date="2025-08-02T14:44:00Z" w16du:dateUtc="2025-08-02T06:44:00Z">
            <w:rPr>
              <w:del w:id="272" w:author="Xueqing Li" w:date="2025-07-29T15:07:00Z" w16du:dateUtc="2025-07-29T07:07:00Z"/>
              <w:sz w:val="22"/>
              <w:szCs w:val="22"/>
            </w:rPr>
          </w:rPrChange>
        </w:rPr>
        <w:pPrChange w:id="273" w:author="Xueqing Li" w:date="2025-07-29T15:08:00Z" w16du:dateUtc="2025-07-29T07:08:00Z">
          <w:pPr>
            <w:spacing w:line="360" w:lineRule="auto"/>
          </w:pPr>
        </w:pPrChange>
      </w:pPr>
      <w:del w:id="274" w:author="Xueqing Li" w:date="2025-07-29T15:07:00Z" w16du:dateUtc="2025-07-29T07:07:00Z">
        <w:r w:rsidRPr="00580C0B" w:rsidDel="007D50AC">
          <w:rPr>
            <w:rFonts w:cs="Times New Roman"/>
            <w:b/>
            <w:bCs/>
            <w:sz w:val="22"/>
            <w:szCs w:val="22"/>
            <w:rPrChange w:id="275" w:author="Xueqing Li" w:date="2025-08-02T14:44:00Z" w16du:dateUtc="2025-08-02T06:44:00Z">
              <w:rPr>
                <w:sz w:val="22"/>
                <w:szCs w:val="22"/>
              </w:rPr>
            </w:rPrChange>
          </w:rPr>
          <w:delText>Shannon entropy of cca_corr1 and cca_corr2 distributions</w:delText>
        </w:r>
      </w:del>
    </w:p>
    <w:p w14:paraId="10602AB3" w14:textId="52339B81" w:rsidR="0024380F" w:rsidRPr="00580C0B" w:rsidDel="007D50AC" w:rsidRDefault="0024380F">
      <w:pPr>
        <w:pStyle w:val="Subtitle"/>
        <w:spacing w:line="360" w:lineRule="auto"/>
        <w:rPr>
          <w:del w:id="276" w:author="Xueqing Li" w:date="2025-07-29T15:07:00Z" w16du:dateUtc="2025-07-29T07:07:00Z"/>
          <w:rFonts w:cs="Times New Roman"/>
          <w:b/>
          <w:bCs/>
          <w:sz w:val="22"/>
          <w:szCs w:val="22"/>
          <w:rPrChange w:id="277" w:author="Xueqing Li" w:date="2025-08-02T14:44:00Z" w16du:dateUtc="2025-08-02T06:44:00Z">
            <w:rPr>
              <w:del w:id="278" w:author="Xueqing Li" w:date="2025-07-29T15:07:00Z" w16du:dateUtc="2025-07-29T07:07:00Z"/>
              <w:sz w:val="22"/>
              <w:szCs w:val="22"/>
            </w:rPr>
          </w:rPrChange>
        </w:rPr>
        <w:pPrChange w:id="279" w:author="Xueqing Li" w:date="2025-07-29T15:08:00Z" w16du:dateUtc="2025-07-29T07:08:00Z">
          <w:pPr>
            <w:spacing w:line="360" w:lineRule="auto"/>
          </w:pPr>
        </w:pPrChange>
      </w:pPr>
      <w:del w:id="280" w:author="Xueqing Li" w:date="2025-07-29T15:07:00Z" w16du:dateUtc="2025-07-29T07:07:00Z">
        <w:r w:rsidRPr="00580C0B" w:rsidDel="007D50AC">
          <w:rPr>
            <w:rFonts w:cs="Times New Roman"/>
            <w:b/>
            <w:bCs/>
            <w:sz w:val="22"/>
            <w:szCs w:val="22"/>
            <w:rPrChange w:id="281" w:author="Xueqing Li" w:date="2025-08-02T14:44:00Z" w16du:dateUtc="2025-08-02T06:44:00Z">
              <w:rPr>
                <w:sz w:val="22"/>
                <w:szCs w:val="22"/>
              </w:rPr>
            </w:rPrChange>
          </w:rPr>
          <w:delText>Skewness and kurtosis to assess non-Gaussianity</w:delText>
        </w:r>
      </w:del>
    </w:p>
    <w:p w14:paraId="5452CB93" w14:textId="20E17C81" w:rsidR="0024380F" w:rsidRPr="00580C0B" w:rsidDel="007D50AC" w:rsidRDefault="0024380F">
      <w:pPr>
        <w:pStyle w:val="Subtitle"/>
        <w:spacing w:line="360" w:lineRule="auto"/>
        <w:rPr>
          <w:del w:id="282" w:author="Xueqing Li" w:date="2025-07-29T15:07:00Z" w16du:dateUtc="2025-07-29T07:07:00Z"/>
          <w:rFonts w:cs="Times New Roman"/>
          <w:b/>
          <w:bCs/>
          <w:sz w:val="22"/>
          <w:szCs w:val="22"/>
          <w:rPrChange w:id="283" w:author="Xueqing Li" w:date="2025-08-02T14:44:00Z" w16du:dateUtc="2025-08-02T06:44:00Z">
            <w:rPr>
              <w:del w:id="284" w:author="Xueqing Li" w:date="2025-07-29T15:07:00Z" w16du:dateUtc="2025-07-29T07:07:00Z"/>
              <w:sz w:val="22"/>
              <w:szCs w:val="22"/>
            </w:rPr>
          </w:rPrChange>
        </w:rPr>
        <w:pPrChange w:id="285" w:author="Xueqing Li" w:date="2025-07-29T15:08:00Z" w16du:dateUtc="2025-07-29T07:08:00Z">
          <w:pPr>
            <w:spacing w:line="360" w:lineRule="auto"/>
          </w:pPr>
        </w:pPrChange>
      </w:pPr>
    </w:p>
    <w:p w14:paraId="0758A93D" w14:textId="05723623" w:rsidR="0024380F" w:rsidRPr="00580C0B" w:rsidDel="007D50AC" w:rsidRDefault="0024380F">
      <w:pPr>
        <w:pStyle w:val="Subtitle"/>
        <w:spacing w:line="360" w:lineRule="auto"/>
        <w:rPr>
          <w:del w:id="286" w:author="Xueqing Li" w:date="2025-07-29T15:07:00Z" w16du:dateUtc="2025-07-29T07:07:00Z"/>
          <w:rFonts w:cs="Times New Roman"/>
          <w:b/>
          <w:bCs/>
          <w:sz w:val="22"/>
          <w:szCs w:val="22"/>
          <w:rPrChange w:id="287" w:author="Xueqing Li" w:date="2025-08-02T14:44:00Z" w16du:dateUtc="2025-08-02T06:44:00Z">
            <w:rPr>
              <w:del w:id="288" w:author="Xueqing Li" w:date="2025-07-29T15:07:00Z" w16du:dateUtc="2025-07-29T07:07:00Z"/>
              <w:sz w:val="22"/>
              <w:szCs w:val="22"/>
            </w:rPr>
          </w:rPrChange>
        </w:rPr>
        <w:pPrChange w:id="289" w:author="Xueqing Li" w:date="2025-07-29T15:08:00Z" w16du:dateUtc="2025-07-29T07:08:00Z">
          <w:pPr>
            <w:spacing w:line="360" w:lineRule="auto"/>
          </w:pPr>
        </w:pPrChange>
      </w:pPr>
      <w:del w:id="290" w:author="Xueqing Li" w:date="2025-07-29T15:07:00Z" w16du:dateUtc="2025-07-29T07:07:00Z">
        <w:r w:rsidRPr="00580C0B" w:rsidDel="007D50AC">
          <w:rPr>
            <w:rFonts w:cs="Times New Roman"/>
            <w:b/>
            <w:bCs/>
            <w:sz w:val="22"/>
            <w:szCs w:val="22"/>
            <w:rPrChange w:id="291" w:author="Xueqing Li" w:date="2025-08-02T14:44:00Z" w16du:dateUtc="2025-08-02T06:44:00Z">
              <w:rPr>
                <w:sz w:val="22"/>
                <w:szCs w:val="22"/>
              </w:rPr>
            </w:rPrChange>
          </w:rPr>
          <w:delText>These metrics were saved in stagewise_summary.csv, mean_cca_trajectory_by_stage.csv, and entropy_by_subject_stage.csv.</w:delText>
        </w:r>
      </w:del>
    </w:p>
    <w:p w14:paraId="6F612CAC" w14:textId="099384F4" w:rsidR="0024380F" w:rsidRPr="00580C0B" w:rsidDel="007D50AC" w:rsidRDefault="0024380F">
      <w:pPr>
        <w:pStyle w:val="Subtitle"/>
        <w:spacing w:line="360" w:lineRule="auto"/>
        <w:rPr>
          <w:del w:id="292" w:author="Xueqing Li" w:date="2025-07-29T15:07:00Z" w16du:dateUtc="2025-07-29T07:07:00Z"/>
          <w:rFonts w:cs="Times New Roman"/>
          <w:b/>
          <w:bCs/>
          <w:sz w:val="22"/>
          <w:szCs w:val="22"/>
          <w:rPrChange w:id="293" w:author="Xueqing Li" w:date="2025-08-02T14:44:00Z" w16du:dateUtc="2025-08-02T06:44:00Z">
            <w:rPr>
              <w:del w:id="294" w:author="Xueqing Li" w:date="2025-07-29T15:07:00Z" w16du:dateUtc="2025-07-29T07:07:00Z"/>
              <w:sz w:val="22"/>
              <w:szCs w:val="22"/>
            </w:rPr>
          </w:rPrChange>
        </w:rPr>
        <w:pPrChange w:id="295" w:author="Xueqing Li" w:date="2025-07-29T15:08:00Z" w16du:dateUtc="2025-07-29T07:08:00Z">
          <w:pPr>
            <w:spacing w:line="360" w:lineRule="auto"/>
          </w:pPr>
        </w:pPrChange>
      </w:pPr>
    </w:p>
    <w:p w14:paraId="7DFBC66E" w14:textId="66273761" w:rsidR="0024380F" w:rsidRPr="00580C0B" w:rsidDel="007D50AC" w:rsidRDefault="0024380F">
      <w:pPr>
        <w:pStyle w:val="Subtitle"/>
        <w:spacing w:line="360" w:lineRule="auto"/>
        <w:rPr>
          <w:del w:id="296" w:author="Xueqing Li" w:date="2025-07-29T15:09:00Z" w16du:dateUtc="2025-07-29T07:09:00Z"/>
          <w:rFonts w:cs="Times New Roman"/>
          <w:b/>
          <w:bCs/>
          <w:sz w:val="22"/>
          <w:szCs w:val="22"/>
          <w:rPrChange w:id="297" w:author="Xueqing Li" w:date="2025-08-02T14:44:00Z" w16du:dateUtc="2025-08-02T06:44:00Z">
            <w:rPr>
              <w:del w:id="298" w:author="Xueqing Li" w:date="2025-07-29T15:09:00Z" w16du:dateUtc="2025-07-29T07:09:00Z"/>
              <w:sz w:val="22"/>
              <w:szCs w:val="22"/>
            </w:rPr>
          </w:rPrChange>
        </w:rPr>
        <w:pPrChange w:id="299" w:author="Xueqing Li" w:date="2025-07-29T15:08:00Z" w16du:dateUtc="2025-07-29T07:08:00Z">
          <w:pPr>
            <w:spacing w:line="360" w:lineRule="auto"/>
          </w:pPr>
        </w:pPrChange>
      </w:pPr>
      <w:del w:id="300" w:author="Xueqing Li" w:date="2025-07-29T15:08:00Z" w16du:dateUtc="2025-07-29T07:08:00Z">
        <w:r w:rsidRPr="00580C0B" w:rsidDel="007D50AC">
          <w:rPr>
            <w:rFonts w:cs="Times New Roman"/>
            <w:b/>
            <w:bCs/>
            <w:sz w:val="22"/>
            <w:szCs w:val="22"/>
            <w:rPrChange w:id="301" w:author="Xueqing Li" w:date="2025-08-02T14:44:00Z" w16du:dateUtc="2025-08-02T06:44:00Z">
              <w:rPr>
                <w:sz w:val="22"/>
                <w:szCs w:val="22"/>
              </w:rPr>
            </w:rPrChange>
          </w:rPr>
          <w:delText>\subsection{</w:delText>
        </w:r>
      </w:del>
      <w:del w:id="302" w:author="Xueqing Li" w:date="2025-07-29T15:09:00Z" w16du:dateUtc="2025-07-29T07:09:00Z">
        <w:r w:rsidRPr="00580C0B" w:rsidDel="007D50AC">
          <w:rPr>
            <w:rFonts w:cs="Times New Roman"/>
            <w:b/>
            <w:bCs/>
            <w:sz w:val="22"/>
            <w:szCs w:val="22"/>
            <w:rPrChange w:id="303" w:author="Xueqing Li" w:date="2025-08-02T14:44:00Z" w16du:dateUtc="2025-08-02T06:44:00Z">
              <w:rPr>
                <w:sz w:val="22"/>
                <w:szCs w:val="22"/>
              </w:rPr>
            </w:rPrChange>
          </w:rPr>
          <w:delText>Visualization</w:delText>
        </w:r>
      </w:del>
      <w:del w:id="304" w:author="Xueqing Li" w:date="2025-07-29T15:08:00Z" w16du:dateUtc="2025-07-29T07:08:00Z">
        <w:r w:rsidRPr="00580C0B" w:rsidDel="007D50AC">
          <w:rPr>
            <w:rFonts w:cs="Times New Roman"/>
            <w:b/>
            <w:bCs/>
            <w:sz w:val="22"/>
            <w:szCs w:val="22"/>
            <w:rPrChange w:id="305" w:author="Xueqing Li" w:date="2025-08-02T14:44:00Z" w16du:dateUtc="2025-08-02T06:44:00Z">
              <w:rPr>
                <w:sz w:val="22"/>
                <w:szCs w:val="22"/>
              </w:rPr>
            </w:rPrChange>
          </w:rPr>
          <w:delText>}</w:delText>
        </w:r>
      </w:del>
    </w:p>
    <w:p w14:paraId="3EF86538" w14:textId="09848245" w:rsidR="0024380F" w:rsidRPr="00580C0B" w:rsidDel="007D50AC" w:rsidRDefault="0024380F" w:rsidP="002636E0">
      <w:pPr>
        <w:spacing w:line="360" w:lineRule="auto"/>
        <w:rPr>
          <w:del w:id="306" w:author="Xueqing Li" w:date="2025-07-29T15:09:00Z" w16du:dateUtc="2025-07-29T07:09:00Z"/>
          <w:sz w:val="22"/>
          <w:szCs w:val="22"/>
          <w:rPrChange w:id="307" w:author="Xueqing Li" w:date="2025-08-02T14:44:00Z" w16du:dateUtc="2025-08-02T06:44:00Z">
            <w:rPr>
              <w:del w:id="308" w:author="Xueqing Li" w:date="2025-07-29T15:09:00Z" w16du:dateUtc="2025-07-29T07:09:00Z"/>
              <w:sz w:val="22"/>
              <w:szCs w:val="22"/>
            </w:rPr>
          </w:rPrChange>
        </w:rPr>
      </w:pPr>
      <w:del w:id="309" w:author="Xueqing Li" w:date="2025-07-29T15:09:00Z" w16du:dateUtc="2025-07-29T07:09:00Z">
        <w:r w:rsidRPr="00580C0B" w:rsidDel="007D50AC">
          <w:rPr>
            <w:sz w:val="22"/>
            <w:szCs w:val="22"/>
            <w:rPrChange w:id="310" w:author="Xueqing Li" w:date="2025-08-02T14:44:00Z" w16du:dateUtc="2025-08-02T06:44:00Z">
              <w:rPr>
                <w:sz w:val="22"/>
                <w:szCs w:val="22"/>
              </w:rPr>
            </w:rPrChange>
          </w:rPr>
          <w:delText>The final set of visualizations was chosen based on clarity and information density, given the 3-page figure constraint:</w:delText>
        </w:r>
      </w:del>
    </w:p>
    <w:p w14:paraId="5A4FE78A" w14:textId="3B865879" w:rsidR="0024380F" w:rsidRPr="00580C0B" w:rsidDel="007D50AC" w:rsidRDefault="0024380F" w:rsidP="002636E0">
      <w:pPr>
        <w:spacing w:line="360" w:lineRule="auto"/>
        <w:rPr>
          <w:del w:id="311" w:author="Xueqing Li" w:date="2025-07-29T15:09:00Z" w16du:dateUtc="2025-07-29T07:09:00Z"/>
          <w:sz w:val="22"/>
          <w:szCs w:val="22"/>
          <w:rPrChange w:id="312" w:author="Xueqing Li" w:date="2025-08-02T14:44:00Z" w16du:dateUtc="2025-08-02T06:44:00Z">
            <w:rPr>
              <w:del w:id="313" w:author="Xueqing Li" w:date="2025-07-29T15:09:00Z" w16du:dateUtc="2025-07-29T07:09:00Z"/>
              <w:sz w:val="22"/>
              <w:szCs w:val="22"/>
            </w:rPr>
          </w:rPrChange>
        </w:rPr>
      </w:pPr>
    </w:p>
    <w:p w14:paraId="46727CF0" w14:textId="2BFCF7C5" w:rsidR="0024380F" w:rsidRPr="00580C0B" w:rsidDel="007D50AC" w:rsidRDefault="0024380F" w:rsidP="002636E0">
      <w:pPr>
        <w:spacing w:line="360" w:lineRule="auto"/>
        <w:rPr>
          <w:del w:id="314" w:author="Xueqing Li" w:date="2025-07-29T15:09:00Z" w16du:dateUtc="2025-07-29T07:09:00Z"/>
          <w:sz w:val="22"/>
          <w:szCs w:val="22"/>
          <w:rPrChange w:id="315" w:author="Xueqing Li" w:date="2025-08-02T14:44:00Z" w16du:dateUtc="2025-08-02T06:44:00Z">
            <w:rPr>
              <w:del w:id="316" w:author="Xueqing Li" w:date="2025-07-29T15:09:00Z" w16du:dateUtc="2025-07-29T07:09:00Z"/>
              <w:sz w:val="22"/>
              <w:szCs w:val="22"/>
            </w:rPr>
          </w:rPrChange>
        </w:rPr>
      </w:pPr>
      <w:del w:id="317" w:author="Xueqing Li" w:date="2025-07-29T15:09:00Z" w16du:dateUtc="2025-07-29T07:09:00Z">
        <w:r w:rsidRPr="00580C0B" w:rsidDel="007D50AC">
          <w:rPr>
            <w:sz w:val="22"/>
            <w:szCs w:val="22"/>
            <w:rPrChange w:id="318" w:author="Xueqing Li" w:date="2025-08-02T14:44:00Z" w16du:dateUtc="2025-08-02T06:44:00Z">
              <w:rPr>
                <w:sz w:val="22"/>
                <w:szCs w:val="22"/>
              </w:rPr>
            </w:rPrChange>
          </w:rPr>
          <w:delText>Bar plots and boxplots:</w:delText>
        </w:r>
      </w:del>
    </w:p>
    <w:p w14:paraId="312FDAEE" w14:textId="22BA03EE" w:rsidR="0024380F" w:rsidRPr="00580C0B" w:rsidDel="007D50AC" w:rsidRDefault="0024380F" w:rsidP="002636E0">
      <w:pPr>
        <w:spacing w:line="360" w:lineRule="auto"/>
        <w:rPr>
          <w:del w:id="319" w:author="Xueqing Li" w:date="2025-07-29T15:09:00Z" w16du:dateUtc="2025-07-29T07:09:00Z"/>
          <w:sz w:val="22"/>
          <w:szCs w:val="22"/>
          <w:rPrChange w:id="320" w:author="Xueqing Li" w:date="2025-08-02T14:44:00Z" w16du:dateUtc="2025-08-02T06:44:00Z">
            <w:rPr>
              <w:del w:id="321" w:author="Xueqing Li" w:date="2025-07-29T15:09:00Z" w16du:dateUtc="2025-07-29T07:09:00Z"/>
              <w:sz w:val="22"/>
              <w:szCs w:val="22"/>
            </w:rPr>
          </w:rPrChange>
        </w:rPr>
      </w:pPr>
      <w:del w:id="322" w:author="Xueqing Li" w:date="2025-07-29T15:09:00Z" w16du:dateUtc="2025-07-29T07:09:00Z">
        <w:r w:rsidRPr="00580C0B" w:rsidDel="007D50AC">
          <w:rPr>
            <w:sz w:val="22"/>
            <w:szCs w:val="22"/>
            <w:rPrChange w:id="323" w:author="Xueqing Li" w:date="2025-08-02T14:44:00Z" w16du:dateUtc="2025-08-02T06:44:00Z">
              <w:rPr>
                <w:sz w:val="22"/>
                <w:szCs w:val="22"/>
              </w:rPr>
            </w:rPrChange>
          </w:rPr>
          <w:delText>Distribution of static and time-resolved cca_corr1, cca_corr2 across sleep stages.</w:delText>
        </w:r>
      </w:del>
    </w:p>
    <w:p w14:paraId="13EEAAD7" w14:textId="55358040" w:rsidR="0024380F" w:rsidRPr="00580C0B" w:rsidDel="007D50AC" w:rsidRDefault="0024380F" w:rsidP="002636E0">
      <w:pPr>
        <w:spacing w:line="360" w:lineRule="auto"/>
        <w:rPr>
          <w:del w:id="324" w:author="Xueqing Li" w:date="2025-07-29T15:09:00Z" w16du:dateUtc="2025-07-29T07:09:00Z"/>
          <w:sz w:val="22"/>
          <w:szCs w:val="22"/>
          <w:rPrChange w:id="325" w:author="Xueqing Li" w:date="2025-08-02T14:44:00Z" w16du:dateUtc="2025-08-02T06:44:00Z">
            <w:rPr>
              <w:del w:id="326" w:author="Xueqing Li" w:date="2025-07-29T15:09:00Z" w16du:dateUtc="2025-07-29T07:09:00Z"/>
              <w:sz w:val="22"/>
              <w:szCs w:val="22"/>
            </w:rPr>
          </w:rPrChange>
        </w:rPr>
      </w:pPr>
    </w:p>
    <w:p w14:paraId="461CAD6E" w14:textId="0085F956" w:rsidR="0024380F" w:rsidRPr="00580C0B" w:rsidDel="007D50AC" w:rsidRDefault="0024380F" w:rsidP="002636E0">
      <w:pPr>
        <w:spacing w:line="360" w:lineRule="auto"/>
        <w:rPr>
          <w:del w:id="327" w:author="Xueqing Li" w:date="2025-07-29T15:09:00Z" w16du:dateUtc="2025-07-29T07:09:00Z"/>
          <w:sz w:val="22"/>
          <w:szCs w:val="22"/>
          <w:rPrChange w:id="328" w:author="Xueqing Li" w:date="2025-08-02T14:44:00Z" w16du:dateUtc="2025-08-02T06:44:00Z">
            <w:rPr>
              <w:del w:id="329" w:author="Xueqing Li" w:date="2025-07-29T15:09:00Z" w16du:dateUtc="2025-07-29T07:09:00Z"/>
              <w:sz w:val="22"/>
              <w:szCs w:val="22"/>
            </w:rPr>
          </w:rPrChange>
        </w:rPr>
      </w:pPr>
      <w:del w:id="330" w:author="Xueqing Li" w:date="2025-07-29T15:09:00Z" w16du:dateUtc="2025-07-29T07:09:00Z">
        <w:r w:rsidRPr="00580C0B" w:rsidDel="007D50AC">
          <w:rPr>
            <w:sz w:val="22"/>
            <w:szCs w:val="22"/>
            <w:rPrChange w:id="331" w:author="Xueqing Li" w:date="2025-08-02T14:44:00Z" w16du:dateUtc="2025-08-02T06:44:00Z">
              <w:rPr>
                <w:sz w:val="22"/>
                <w:szCs w:val="22"/>
              </w:rPr>
            </w:rPrChange>
          </w:rPr>
          <w:delText>Line plots:</w:delText>
        </w:r>
      </w:del>
    </w:p>
    <w:p w14:paraId="55363F0F" w14:textId="2EBB02CE" w:rsidR="0024380F" w:rsidRPr="00580C0B" w:rsidDel="007D50AC" w:rsidRDefault="0024380F" w:rsidP="002636E0">
      <w:pPr>
        <w:spacing w:line="360" w:lineRule="auto"/>
        <w:rPr>
          <w:del w:id="332" w:author="Xueqing Li" w:date="2025-07-29T15:09:00Z" w16du:dateUtc="2025-07-29T07:09:00Z"/>
          <w:sz w:val="22"/>
          <w:szCs w:val="22"/>
          <w:rPrChange w:id="333" w:author="Xueqing Li" w:date="2025-08-02T14:44:00Z" w16du:dateUtc="2025-08-02T06:44:00Z">
            <w:rPr>
              <w:del w:id="334" w:author="Xueqing Li" w:date="2025-07-29T15:09:00Z" w16du:dateUtc="2025-07-29T07:09:00Z"/>
              <w:sz w:val="22"/>
              <w:szCs w:val="22"/>
            </w:rPr>
          </w:rPrChange>
        </w:rPr>
      </w:pPr>
      <w:del w:id="335" w:author="Xueqing Li" w:date="2025-07-29T15:09:00Z" w16du:dateUtc="2025-07-29T07:09:00Z">
        <w:r w:rsidRPr="00580C0B" w:rsidDel="007D50AC">
          <w:rPr>
            <w:sz w:val="22"/>
            <w:szCs w:val="22"/>
            <w:rPrChange w:id="336" w:author="Xueqing Li" w:date="2025-08-02T14:44:00Z" w16du:dateUtc="2025-08-02T06:44:00Z">
              <w:rPr>
                <w:sz w:val="22"/>
                <w:szCs w:val="22"/>
              </w:rPr>
            </w:rPrChange>
          </w:rPr>
          <w:delText>Stage-specific mean trajectories of canonical correlations over time.</w:delText>
        </w:r>
      </w:del>
    </w:p>
    <w:p w14:paraId="1D1E0415" w14:textId="576752E8" w:rsidR="0024380F" w:rsidRPr="00580C0B" w:rsidDel="007D50AC" w:rsidRDefault="0024380F" w:rsidP="002636E0">
      <w:pPr>
        <w:spacing w:line="360" w:lineRule="auto"/>
        <w:rPr>
          <w:del w:id="337" w:author="Xueqing Li" w:date="2025-07-29T15:09:00Z" w16du:dateUtc="2025-07-29T07:09:00Z"/>
          <w:sz w:val="22"/>
          <w:szCs w:val="22"/>
          <w:rPrChange w:id="338" w:author="Xueqing Li" w:date="2025-08-02T14:44:00Z" w16du:dateUtc="2025-08-02T06:44:00Z">
            <w:rPr>
              <w:del w:id="339" w:author="Xueqing Li" w:date="2025-07-29T15:09:00Z" w16du:dateUtc="2025-07-29T07:09:00Z"/>
              <w:sz w:val="22"/>
              <w:szCs w:val="22"/>
            </w:rPr>
          </w:rPrChange>
        </w:rPr>
      </w:pPr>
    </w:p>
    <w:p w14:paraId="238F671B" w14:textId="31E46ADB" w:rsidR="0024380F" w:rsidRPr="00580C0B" w:rsidDel="007D50AC" w:rsidRDefault="0024380F" w:rsidP="002636E0">
      <w:pPr>
        <w:spacing w:line="360" w:lineRule="auto"/>
        <w:rPr>
          <w:del w:id="340" w:author="Xueqing Li" w:date="2025-07-29T15:09:00Z" w16du:dateUtc="2025-07-29T07:09:00Z"/>
          <w:sz w:val="22"/>
          <w:szCs w:val="22"/>
          <w:rPrChange w:id="341" w:author="Xueqing Li" w:date="2025-08-02T14:44:00Z" w16du:dateUtc="2025-08-02T06:44:00Z">
            <w:rPr>
              <w:del w:id="342" w:author="Xueqing Li" w:date="2025-07-29T15:09:00Z" w16du:dateUtc="2025-07-29T07:09:00Z"/>
              <w:sz w:val="22"/>
              <w:szCs w:val="22"/>
            </w:rPr>
          </w:rPrChange>
        </w:rPr>
      </w:pPr>
      <w:del w:id="343" w:author="Xueqing Li" w:date="2025-07-29T15:09:00Z" w16du:dateUtc="2025-07-29T07:09:00Z">
        <w:r w:rsidRPr="00580C0B" w:rsidDel="007D50AC">
          <w:rPr>
            <w:sz w:val="22"/>
            <w:szCs w:val="22"/>
            <w:rPrChange w:id="344" w:author="Xueqing Li" w:date="2025-08-02T14:44:00Z" w16du:dateUtc="2025-08-02T06:44:00Z">
              <w:rPr>
                <w:sz w:val="22"/>
                <w:szCs w:val="22"/>
              </w:rPr>
            </w:rPrChange>
          </w:rPr>
          <w:delText>Violin/Box plots:</w:delText>
        </w:r>
      </w:del>
    </w:p>
    <w:p w14:paraId="4F73499B" w14:textId="22E42A41" w:rsidR="0024380F" w:rsidRPr="00580C0B" w:rsidDel="007D50AC" w:rsidRDefault="0024380F" w:rsidP="002636E0">
      <w:pPr>
        <w:spacing w:line="360" w:lineRule="auto"/>
        <w:rPr>
          <w:del w:id="345" w:author="Xueqing Li" w:date="2025-07-29T15:09:00Z" w16du:dateUtc="2025-07-29T07:09:00Z"/>
          <w:sz w:val="22"/>
          <w:szCs w:val="22"/>
          <w:rPrChange w:id="346" w:author="Xueqing Li" w:date="2025-08-02T14:44:00Z" w16du:dateUtc="2025-08-02T06:44:00Z">
            <w:rPr>
              <w:del w:id="347" w:author="Xueqing Li" w:date="2025-07-29T15:09:00Z" w16du:dateUtc="2025-07-29T07:09:00Z"/>
              <w:sz w:val="22"/>
              <w:szCs w:val="22"/>
            </w:rPr>
          </w:rPrChange>
        </w:rPr>
      </w:pPr>
      <w:del w:id="348" w:author="Xueqing Li" w:date="2025-07-29T15:09:00Z" w16du:dateUtc="2025-07-29T07:09:00Z">
        <w:r w:rsidRPr="00580C0B" w:rsidDel="007D50AC">
          <w:rPr>
            <w:sz w:val="22"/>
            <w:szCs w:val="22"/>
            <w:rPrChange w:id="349" w:author="Xueqing Li" w:date="2025-08-02T14:44:00Z" w16du:dateUtc="2025-08-02T06:44:00Z">
              <w:rPr>
                <w:sz w:val="22"/>
                <w:szCs w:val="22"/>
              </w:rPr>
            </w:rPrChange>
          </w:rPr>
          <w:delText>Entropy distributions of canonical correlations per stage.</w:delText>
        </w:r>
      </w:del>
    </w:p>
    <w:p w14:paraId="14DB8E23" w14:textId="2635B929" w:rsidR="0024380F" w:rsidRPr="00580C0B" w:rsidDel="007D50AC" w:rsidRDefault="0024380F" w:rsidP="002636E0">
      <w:pPr>
        <w:spacing w:line="360" w:lineRule="auto"/>
        <w:rPr>
          <w:del w:id="350" w:author="Xueqing Li" w:date="2025-07-29T15:09:00Z" w16du:dateUtc="2025-07-29T07:09:00Z"/>
          <w:sz w:val="22"/>
          <w:szCs w:val="22"/>
          <w:rPrChange w:id="351" w:author="Xueqing Li" w:date="2025-08-02T14:44:00Z" w16du:dateUtc="2025-08-02T06:44:00Z">
            <w:rPr>
              <w:del w:id="352" w:author="Xueqing Li" w:date="2025-07-29T15:09:00Z" w16du:dateUtc="2025-07-29T07:09:00Z"/>
              <w:sz w:val="22"/>
              <w:szCs w:val="22"/>
            </w:rPr>
          </w:rPrChange>
        </w:rPr>
      </w:pPr>
    </w:p>
    <w:p w14:paraId="45E88B7D" w14:textId="760D208D" w:rsidR="0024380F" w:rsidRPr="00580C0B" w:rsidDel="007D50AC" w:rsidRDefault="0024380F" w:rsidP="002636E0">
      <w:pPr>
        <w:spacing w:line="360" w:lineRule="auto"/>
        <w:rPr>
          <w:del w:id="353" w:author="Xueqing Li" w:date="2025-07-29T15:09:00Z" w16du:dateUtc="2025-07-29T07:09:00Z"/>
          <w:sz w:val="22"/>
          <w:szCs w:val="22"/>
          <w:rPrChange w:id="354" w:author="Xueqing Li" w:date="2025-08-02T14:44:00Z" w16du:dateUtc="2025-08-02T06:44:00Z">
            <w:rPr>
              <w:del w:id="355" w:author="Xueqing Li" w:date="2025-07-29T15:09:00Z" w16du:dateUtc="2025-07-29T07:09:00Z"/>
              <w:sz w:val="22"/>
              <w:szCs w:val="22"/>
            </w:rPr>
          </w:rPrChange>
        </w:rPr>
      </w:pPr>
      <w:del w:id="356" w:author="Xueqing Li" w:date="2025-07-29T15:09:00Z" w16du:dateUtc="2025-07-29T07:09:00Z">
        <w:r w:rsidRPr="00580C0B" w:rsidDel="007D50AC">
          <w:rPr>
            <w:sz w:val="22"/>
            <w:szCs w:val="22"/>
            <w:rPrChange w:id="357" w:author="Xueqing Li" w:date="2025-08-02T14:44:00Z" w16du:dateUtc="2025-08-02T06:44:00Z">
              <w:rPr>
                <w:sz w:val="22"/>
                <w:szCs w:val="22"/>
              </w:rPr>
            </w:rPrChange>
          </w:rPr>
          <w:delText>All figures were generated using matplotlib and seaborn, saved as .png images and organized thematically for inclusion in the report.</w:delText>
        </w:r>
      </w:del>
    </w:p>
    <w:p w14:paraId="053C0BC9" w14:textId="77777777" w:rsidR="0024380F" w:rsidRPr="00580C0B" w:rsidDel="004D18C2" w:rsidRDefault="0024380F" w:rsidP="002636E0">
      <w:pPr>
        <w:spacing w:line="360" w:lineRule="auto"/>
        <w:rPr>
          <w:del w:id="358" w:author="Xueqing Li" w:date="2025-07-30T18:02:00Z" w16du:dateUtc="2025-07-30T10:02:00Z"/>
          <w:sz w:val="22"/>
          <w:szCs w:val="22"/>
          <w:rPrChange w:id="359" w:author="Xueqing Li" w:date="2025-08-02T14:44:00Z" w16du:dateUtc="2025-08-02T06:44:00Z">
            <w:rPr>
              <w:del w:id="360" w:author="Xueqing Li" w:date="2025-07-30T18:02:00Z" w16du:dateUtc="2025-07-30T10:02:00Z"/>
              <w:sz w:val="22"/>
              <w:szCs w:val="22"/>
            </w:rPr>
          </w:rPrChange>
        </w:rPr>
      </w:pPr>
    </w:p>
    <w:p w14:paraId="6B9CDB89" w14:textId="233F0637" w:rsidR="0024380F" w:rsidRPr="00580C0B" w:rsidDel="00743B05" w:rsidRDefault="0024380F">
      <w:pPr>
        <w:pStyle w:val="Heading2"/>
        <w:spacing w:line="360" w:lineRule="auto"/>
        <w:rPr>
          <w:del w:id="361" w:author="Xueqing Li" w:date="2025-07-29T15:10:00Z" w16du:dateUtc="2025-07-29T07:10:00Z"/>
          <w:rStyle w:val="Strong"/>
          <w:rFonts w:ascii="Times New Roman" w:hAnsi="Times New Roman" w:cs="Times New Roman"/>
          <w:rPrChange w:id="362" w:author="Xueqing Li" w:date="2025-08-02T14:44:00Z" w16du:dateUtc="2025-08-02T06:44:00Z">
            <w:rPr>
              <w:del w:id="363" w:author="Xueqing Li" w:date="2025-07-29T15:10:00Z" w16du:dateUtc="2025-07-29T07:10:00Z"/>
              <w:sz w:val="22"/>
              <w:szCs w:val="22"/>
            </w:rPr>
          </w:rPrChange>
        </w:rPr>
        <w:pPrChange w:id="364" w:author="Xueqing Li" w:date="2025-07-29T15:10:00Z" w16du:dateUtc="2025-07-29T07:10:00Z">
          <w:pPr>
            <w:spacing w:line="360" w:lineRule="auto"/>
          </w:pPr>
        </w:pPrChange>
      </w:pPr>
      <w:del w:id="365" w:author="Xueqing Li" w:date="2025-07-29T15:09:00Z" w16du:dateUtc="2025-07-29T07:09:00Z">
        <w:r w:rsidRPr="00580C0B" w:rsidDel="00743B05">
          <w:rPr>
            <w:rStyle w:val="Strong"/>
            <w:rFonts w:ascii="Times New Roman" w:hAnsi="Times New Roman" w:cs="Times New Roman"/>
            <w:sz w:val="24"/>
            <w:szCs w:val="24"/>
            <w:rPrChange w:id="366" w:author="Xueqing Li" w:date="2025-08-02T14:44:00Z" w16du:dateUtc="2025-08-02T06:44:00Z">
              <w:rPr>
                <w:sz w:val="22"/>
                <w:szCs w:val="22"/>
              </w:rPr>
            </w:rPrChange>
          </w:rPr>
          <w:delText>\section{</w:delText>
        </w:r>
      </w:del>
      <w:ins w:id="367" w:author="Xueqing Li" w:date="2025-07-29T15:09:00Z" w16du:dateUtc="2025-07-29T07:09:00Z">
        <w:r w:rsidR="00743B05" w:rsidRPr="00580C0B">
          <w:rPr>
            <w:rStyle w:val="Strong"/>
            <w:rFonts w:ascii="Times New Roman" w:hAnsi="Times New Roman" w:cs="Times New Roman"/>
            <w:sz w:val="24"/>
            <w:szCs w:val="24"/>
            <w:rPrChange w:id="368" w:author="Xueqing Li" w:date="2025-08-02T14:44:00Z" w16du:dateUtc="2025-08-02T06:44:00Z">
              <w:rPr>
                <w:sz w:val="22"/>
                <w:szCs w:val="22"/>
              </w:rPr>
            </w:rPrChange>
          </w:rPr>
          <w:t xml:space="preserve">4. </w:t>
        </w:r>
      </w:ins>
      <w:r w:rsidRPr="00580C0B">
        <w:rPr>
          <w:rStyle w:val="Strong"/>
          <w:rFonts w:ascii="Times New Roman" w:hAnsi="Times New Roman" w:cs="Times New Roman"/>
          <w:sz w:val="24"/>
          <w:szCs w:val="24"/>
          <w:rPrChange w:id="369" w:author="Xueqing Li" w:date="2025-08-02T14:44:00Z" w16du:dateUtc="2025-08-02T06:44:00Z">
            <w:rPr>
              <w:sz w:val="22"/>
              <w:szCs w:val="22"/>
            </w:rPr>
          </w:rPrChange>
        </w:rPr>
        <w:t>Results</w:t>
      </w:r>
      <w:del w:id="370" w:author="Xueqing Li" w:date="2025-07-29T15:09:00Z" w16du:dateUtc="2025-07-29T07:09:00Z">
        <w:r w:rsidRPr="00580C0B" w:rsidDel="00743B05">
          <w:rPr>
            <w:rStyle w:val="Strong"/>
            <w:rFonts w:ascii="Times New Roman" w:hAnsi="Times New Roman" w:cs="Times New Roman"/>
            <w:rPrChange w:id="371" w:author="Xueqing Li" w:date="2025-08-02T14:44:00Z" w16du:dateUtc="2025-08-02T06:44:00Z">
              <w:rPr>
                <w:sz w:val="22"/>
                <w:szCs w:val="22"/>
              </w:rPr>
            </w:rPrChange>
          </w:rPr>
          <w:delText>}</w:delText>
        </w:r>
      </w:del>
    </w:p>
    <w:p w14:paraId="7B9EF57A" w14:textId="77777777" w:rsidR="0024380F" w:rsidRPr="00580C0B" w:rsidRDefault="0024380F">
      <w:pPr>
        <w:pStyle w:val="Heading2"/>
        <w:spacing w:line="360" w:lineRule="auto"/>
        <w:rPr>
          <w:rFonts w:ascii="Times New Roman" w:hAnsi="Times New Roman" w:cs="Times New Roman"/>
          <w:rPrChange w:id="372" w:author="Xueqing Li" w:date="2025-08-02T14:44:00Z" w16du:dateUtc="2025-08-02T06:44:00Z">
            <w:rPr>
              <w:rFonts w:eastAsiaTheme="majorEastAsia"/>
              <w:color w:val="0F4761" w:themeColor="accent1" w:themeShade="BF"/>
              <w:sz w:val="32"/>
              <w:szCs w:val="32"/>
            </w:rPr>
          </w:rPrChange>
        </w:rPr>
        <w:pPrChange w:id="373" w:author="Xueqing Li" w:date="2025-07-29T15:10:00Z" w16du:dateUtc="2025-07-29T07:10:00Z">
          <w:pPr>
            <w:spacing w:line="360" w:lineRule="auto"/>
          </w:pPr>
        </w:pPrChange>
      </w:pPr>
    </w:p>
    <w:p w14:paraId="1C3C39F1" w14:textId="5916A493" w:rsidR="0024380F" w:rsidRPr="00580C0B" w:rsidDel="00A677B1" w:rsidRDefault="0024380F">
      <w:pPr>
        <w:pStyle w:val="Subtitle"/>
        <w:spacing w:line="360" w:lineRule="auto"/>
        <w:rPr>
          <w:del w:id="374" w:author="Xueqing Li" w:date="2025-07-29T23:22:00Z" w16du:dateUtc="2025-07-29T15:22:00Z"/>
          <w:rFonts w:cs="Times New Roman"/>
          <w:b/>
          <w:bCs/>
          <w:sz w:val="22"/>
          <w:szCs w:val="22"/>
          <w:rPrChange w:id="375" w:author="Xueqing Li" w:date="2025-08-02T14:44:00Z" w16du:dateUtc="2025-08-02T06:44:00Z">
            <w:rPr>
              <w:del w:id="376" w:author="Xueqing Li" w:date="2025-07-29T23:22:00Z" w16du:dateUtc="2025-07-29T15:22:00Z"/>
              <w:sz w:val="22"/>
              <w:szCs w:val="22"/>
            </w:rPr>
          </w:rPrChange>
        </w:rPr>
        <w:pPrChange w:id="377" w:author="Xueqing Li" w:date="2025-07-29T15:13:00Z" w16du:dateUtc="2025-07-29T07:13:00Z">
          <w:pPr>
            <w:spacing w:line="360" w:lineRule="auto"/>
          </w:pPr>
        </w:pPrChange>
      </w:pPr>
      <w:del w:id="378" w:author="Xueqing Li" w:date="2025-07-29T15:11:00Z" w16du:dateUtc="2025-07-29T07:11:00Z">
        <w:r w:rsidRPr="00580C0B" w:rsidDel="00A109A5">
          <w:rPr>
            <w:rFonts w:cs="Times New Roman"/>
            <w:b/>
            <w:bCs/>
            <w:sz w:val="22"/>
            <w:szCs w:val="22"/>
            <w:rPrChange w:id="379" w:author="Xueqing Li" w:date="2025-08-02T14:44:00Z" w16du:dateUtc="2025-08-02T06:44:00Z">
              <w:rPr>
                <w:sz w:val="22"/>
                <w:szCs w:val="22"/>
              </w:rPr>
            </w:rPrChange>
          </w:rPr>
          <w:delText>\subsection{</w:delText>
        </w:r>
      </w:del>
      <w:ins w:id="380" w:author="Xueqing Li" w:date="2025-07-29T15:11:00Z" w16du:dateUtc="2025-07-29T07:11:00Z">
        <w:r w:rsidR="00A109A5" w:rsidRPr="00580C0B">
          <w:rPr>
            <w:rFonts w:cs="Times New Roman"/>
            <w:b/>
            <w:bCs/>
            <w:sz w:val="22"/>
            <w:szCs w:val="22"/>
            <w:rPrChange w:id="381" w:author="Xueqing Li" w:date="2025-08-02T14:44:00Z" w16du:dateUtc="2025-08-02T06:44:00Z">
              <w:rPr>
                <w:sz w:val="22"/>
                <w:szCs w:val="22"/>
              </w:rPr>
            </w:rPrChange>
          </w:rPr>
          <w:t xml:space="preserve">4.1 </w:t>
        </w:r>
      </w:ins>
      <w:r w:rsidRPr="00580C0B">
        <w:rPr>
          <w:rFonts w:cs="Times New Roman"/>
          <w:b/>
          <w:bCs/>
          <w:sz w:val="22"/>
          <w:szCs w:val="22"/>
          <w:rPrChange w:id="382" w:author="Xueqing Li" w:date="2025-08-02T14:44:00Z" w16du:dateUtc="2025-08-02T06:44:00Z">
            <w:rPr>
              <w:sz w:val="22"/>
              <w:szCs w:val="22"/>
            </w:rPr>
          </w:rPrChange>
        </w:rPr>
        <w:t>Static Canonical Correlation Analysis (CCA)</w:t>
      </w:r>
      <w:del w:id="383" w:author="Xueqing Li" w:date="2025-07-29T15:11:00Z" w16du:dateUtc="2025-07-29T07:11:00Z">
        <w:r w:rsidRPr="00580C0B" w:rsidDel="00A109A5">
          <w:rPr>
            <w:rFonts w:cs="Times New Roman"/>
            <w:b/>
            <w:bCs/>
            <w:sz w:val="22"/>
            <w:szCs w:val="22"/>
            <w:rPrChange w:id="384" w:author="Xueqing Li" w:date="2025-08-02T14:44:00Z" w16du:dateUtc="2025-08-02T06:44:00Z">
              <w:rPr>
                <w:sz w:val="22"/>
                <w:szCs w:val="22"/>
              </w:rPr>
            </w:rPrChange>
          </w:rPr>
          <w:delText>}</w:delText>
        </w:r>
      </w:del>
    </w:p>
    <w:p w14:paraId="4D878653" w14:textId="77777777" w:rsidR="0024380F" w:rsidRPr="00580C0B" w:rsidDel="00A677B1" w:rsidRDefault="0024380F" w:rsidP="002636E0">
      <w:pPr>
        <w:spacing w:line="360" w:lineRule="auto"/>
        <w:rPr>
          <w:del w:id="385" w:author="Xueqing Li" w:date="2025-07-29T15:14:00Z" w16du:dateUtc="2025-07-29T07:14:00Z"/>
          <w:sz w:val="22"/>
          <w:szCs w:val="22"/>
        </w:rPr>
      </w:pPr>
    </w:p>
    <w:p w14:paraId="2E553B47" w14:textId="77777777" w:rsidR="00A677B1" w:rsidRPr="00580C0B" w:rsidRDefault="00A677B1">
      <w:pPr>
        <w:pStyle w:val="Subtitle"/>
        <w:spacing w:line="360" w:lineRule="auto"/>
        <w:rPr>
          <w:ins w:id="386" w:author="Xueqing Li" w:date="2025-07-29T23:21:00Z" w16du:dateUtc="2025-07-29T15:21:00Z"/>
          <w:rFonts w:cs="Times New Roman"/>
        </w:rPr>
        <w:pPrChange w:id="387" w:author="Xueqing Li" w:date="2025-07-29T23:22:00Z" w16du:dateUtc="2025-07-29T15:22:00Z">
          <w:pPr>
            <w:spacing w:line="360" w:lineRule="auto"/>
          </w:pPr>
        </w:pPrChange>
      </w:pPr>
    </w:p>
    <w:p w14:paraId="316F56DA" w14:textId="0561E5E0" w:rsidR="00201EEB" w:rsidRPr="00580C0B" w:rsidRDefault="00A677B1" w:rsidP="002636E0">
      <w:pPr>
        <w:spacing w:line="360" w:lineRule="auto"/>
        <w:rPr>
          <w:ins w:id="388" w:author="Xueqing Li" w:date="2025-07-30T15:59:00Z" w16du:dateUtc="2025-07-30T07:59:00Z"/>
          <w:rFonts w:eastAsia="SimSun"/>
          <w:sz w:val="22"/>
          <w:szCs w:val="22"/>
          <w:rPrChange w:id="389" w:author="Xueqing Li" w:date="2025-08-02T14:44:00Z" w16du:dateUtc="2025-08-02T06:44:00Z">
            <w:rPr>
              <w:ins w:id="390" w:author="Xueqing Li" w:date="2025-07-30T15:59:00Z" w16du:dateUtc="2025-07-30T07:59:00Z"/>
              <w:sz w:val="22"/>
              <w:szCs w:val="22"/>
            </w:rPr>
          </w:rPrChange>
        </w:rPr>
      </w:pPr>
      <w:ins w:id="391" w:author="Xueqing Li" w:date="2025-07-29T23:21:00Z" w16du:dateUtc="2025-07-29T15:21:00Z">
        <w:r w:rsidRPr="00580C0B">
          <w:rPr>
            <w:sz w:val="22"/>
            <w:szCs w:val="22"/>
          </w:rPr>
          <w:t>Stage-wise CCA on full-length segments showed a clear depth effect. The first canonical correlation (ρ₁) rose from 0.55 ± 0.14 in Wake to 0.86 ± 0.06 in N3; the second (ρ₂) increased from 0.32 ± 0.15 to 0.61 ± 0.09</w:t>
        </w:r>
      </w:ins>
      <w:ins w:id="392" w:author="Xueqing Li" w:date="2025-07-30T18:57:00Z" w16du:dateUtc="2025-07-30T10:57:00Z">
        <w:r w:rsidR="00E2769A" w:rsidRPr="00580C0B">
          <w:rPr>
            <w:sz w:val="22"/>
            <w:szCs w:val="22"/>
            <w:rPrChange w:id="393" w:author="Xueqing Li" w:date="2025-08-02T14:44:00Z" w16du:dateUtc="2025-08-02T06:44:00Z">
              <w:rPr>
                <w:rFonts w:hint="eastAsia"/>
                <w:sz w:val="22"/>
                <w:szCs w:val="22"/>
              </w:rPr>
            </w:rPrChange>
          </w:rPr>
          <w:t xml:space="preserve"> </w:t>
        </w:r>
        <w:r w:rsidR="00E2769A" w:rsidRPr="00580C0B">
          <w:rPr>
            <w:sz w:val="22"/>
            <w:szCs w:val="22"/>
          </w:rPr>
          <w:t>(Fig. 1)</w:t>
        </w:r>
      </w:ins>
      <w:ins w:id="394" w:author="Xueqing Li" w:date="2025-07-29T23:21:00Z" w16du:dateUtc="2025-07-29T15:21:00Z">
        <w:r w:rsidRPr="00580C0B">
          <w:rPr>
            <w:sz w:val="22"/>
            <w:szCs w:val="22"/>
          </w:rPr>
          <w:t xml:space="preserve">. </w:t>
        </w:r>
        <w:commentRangeStart w:id="395"/>
        <w:r w:rsidRPr="00580C0B">
          <w:rPr>
            <w:sz w:val="22"/>
            <w:szCs w:val="22"/>
          </w:rPr>
          <w:t xml:space="preserve">One-way ANOVAs confirmed significance (ρ₁: </w:t>
        </w:r>
        <w:proofErr w:type="gramStart"/>
        <w:r w:rsidRPr="00580C0B">
          <w:rPr>
            <w:sz w:val="22"/>
            <w:szCs w:val="22"/>
          </w:rPr>
          <w:t>F(</w:t>
        </w:r>
        <w:proofErr w:type="gramEnd"/>
        <w:r w:rsidRPr="00580C0B">
          <w:rPr>
            <w:sz w:val="22"/>
            <w:szCs w:val="22"/>
          </w:rPr>
          <w:t xml:space="preserve">4, </w:t>
        </w:r>
        <w:proofErr w:type="gramStart"/>
        <w:r w:rsidRPr="00580C0B">
          <w:rPr>
            <w:sz w:val="22"/>
            <w:szCs w:val="22"/>
          </w:rPr>
          <w:t>140)=</w:t>
        </w:r>
        <w:proofErr w:type="gramEnd"/>
        <w:r w:rsidRPr="00580C0B">
          <w:rPr>
            <w:sz w:val="22"/>
            <w:szCs w:val="22"/>
          </w:rPr>
          <w:t xml:space="preserve">24.4, p&lt;0.001; ρ₂: </w:t>
        </w:r>
        <w:proofErr w:type="gramStart"/>
        <w:r w:rsidRPr="00580C0B">
          <w:rPr>
            <w:sz w:val="22"/>
            <w:szCs w:val="22"/>
          </w:rPr>
          <w:t>F(</w:t>
        </w:r>
        <w:proofErr w:type="gramEnd"/>
        <w:r w:rsidRPr="00580C0B">
          <w:rPr>
            <w:sz w:val="22"/>
            <w:szCs w:val="22"/>
          </w:rPr>
          <w:t xml:space="preserve">4, </w:t>
        </w:r>
        <w:proofErr w:type="gramStart"/>
        <w:r w:rsidRPr="00580C0B">
          <w:rPr>
            <w:sz w:val="22"/>
            <w:szCs w:val="22"/>
          </w:rPr>
          <w:t>140)=</w:t>
        </w:r>
        <w:proofErr w:type="gramEnd"/>
        <w:r w:rsidRPr="00580C0B">
          <w:rPr>
            <w:sz w:val="22"/>
            <w:szCs w:val="22"/>
          </w:rPr>
          <w:t>16.7, p&lt;0.001), indicating stronger EEG–EOG synchrony in deeper NREM slee</w:t>
        </w:r>
      </w:ins>
      <w:ins w:id="396" w:author="Xueqing Li" w:date="2025-07-30T18:57:00Z" w16du:dateUtc="2025-07-30T10:57:00Z">
        <w:r w:rsidR="00E2769A" w:rsidRPr="00580C0B">
          <w:rPr>
            <w:sz w:val="22"/>
            <w:szCs w:val="22"/>
            <w:rPrChange w:id="397" w:author="Xueqing Li" w:date="2025-08-02T14:44:00Z" w16du:dateUtc="2025-08-02T06:44:00Z">
              <w:rPr>
                <w:rFonts w:hint="eastAsia"/>
                <w:sz w:val="22"/>
                <w:szCs w:val="22"/>
              </w:rPr>
            </w:rPrChange>
          </w:rPr>
          <w:t>p.</w:t>
        </w:r>
      </w:ins>
      <w:commentRangeEnd w:id="395"/>
      <w:ins w:id="398" w:author="Xueqing Li" w:date="2025-07-30T18:58:00Z" w16du:dateUtc="2025-07-30T10:58:00Z">
        <w:r w:rsidR="00E2769A" w:rsidRPr="00580C0B">
          <w:rPr>
            <w:rStyle w:val="CommentReference"/>
          </w:rPr>
          <w:commentReference w:id="395"/>
        </w:r>
      </w:ins>
    </w:p>
    <w:p w14:paraId="0FC5DE85" w14:textId="33658E25" w:rsidR="00201EEB" w:rsidRPr="00580C0B" w:rsidRDefault="00201EEB" w:rsidP="002636E0">
      <w:pPr>
        <w:spacing w:line="360" w:lineRule="auto"/>
        <w:rPr>
          <w:ins w:id="399" w:author="Xueqing Li" w:date="2025-07-30T16:04:00Z" w16du:dateUtc="2025-07-30T08:04:00Z"/>
          <w:sz w:val="22"/>
          <w:szCs w:val="22"/>
        </w:rPr>
      </w:pPr>
      <w:ins w:id="400" w:author="Xueqing Li" w:date="2025-07-30T15:59:00Z" w16du:dateUtc="2025-07-30T07:59:00Z">
        <w:r w:rsidRPr="00580C0B">
          <w:rPr>
            <w:noProof/>
            <w:sz w:val="22"/>
            <w:szCs w:val="22"/>
            <w14:ligatures w14:val="standardContextual"/>
            <w:rPrChange w:id="401" w:author="Xueqing Li" w:date="2025-08-02T14:44:00Z" w16du:dateUtc="2025-08-02T06:44:00Z">
              <w:rPr>
                <w:rFonts w:hint="eastAsia"/>
                <w:noProof/>
                <w:sz w:val="22"/>
                <w:szCs w:val="22"/>
                <w14:ligatures w14:val="standardContextual"/>
              </w:rPr>
            </w:rPrChange>
          </w:rPr>
          <w:lastRenderedPageBreak/>
          <w:drawing>
            <wp:inline distT="0" distB="0" distL="0" distR="0" wp14:anchorId="5A0AF7FB" wp14:editId="0AC85158">
              <wp:extent cx="5343993" cy="2226762"/>
              <wp:effectExtent l="0" t="0" r="3175" b="0"/>
              <wp:docPr id="1620719211" name="Picture 1" descr="A graph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719211" name="Picture 1" descr="A graph of a diagram&#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343993" cy="2226762"/>
                      </a:xfrm>
                      <a:prstGeom prst="rect">
                        <a:avLst/>
                      </a:prstGeom>
                    </pic:spPr>
                  </pic:pic>
                </a:graphicData>
              </a:graphic>
            </wp:inline>
          </w:drawing>
        </w:r>
      </w:ins>
    </w:p>
    <w:p w14:paraId="715E8166" w14:textId="4EAA1832" w:rsidR="002D1232" w:rsidRPr="00580C0B" w:rsidRDefault="0058049F" w:rsidP="002636E0">
      <w:pPr>
        <w:spacing w:line="360" w:lineRule="auto"/>
        <w:rPr>
          <w:ins w:id="402" w:author="Xueqing Li" w:date="2025-07-29T23:21:00Z" w16du:dateUtc="2025-07-29T15:21:00Z"/>
          <w:sz w:val="18"/>
          <w:szCs w:val="18"/>
          <w:rPrChange w:id="403" w:author="Xueqing Li" w:date="2025-08-02T14:44:00Z" w16du:dateUtc="2025-08-02T06:44:00Z">
            <w:rPr>
              <w:ins w:id="404" w:author="Xueqing Li" w:date="2025-07-29T23:21:00Z" w16du:dateUtc="2025-07-29T15:21:00Z"/>
              <w:sz w:val="22"/>
              <w:szCs w:val="22"/>
            </w:rPr>
          </w:rPrChange>
        </w:rPr>
      </w:pPr>
      <w:ins w:id="405" w:author="Xueqing Li" w:date="2025-07-30T16:09:00Z" w16du:dateUtc="2025-07-30T08:09:00Z">
        <w:r w:rsidRPr="00580C0B">
          <w:rPr>
            <w:sz w:val="18"/>
            <w:szCs w:val="18"/>
            <w:rPrChange w:id="406" w:author="Xueqing Li" w:date="2025-08-02T14:44:00Z" w16du:dateUtc="2025-08-02T06:44:00Z">
              <w:rPr>
                <w:sz w:val="22"/>
                <w:szCs w:val="22"/>
              </w:rPr>
            </w:rPrChange>
          </w:rPr>
          <w:t xml:space="preserve">Figure 1. </w:t>
        </w:r>
      </w:ins>
      <w:ins w:id="407" w:author="Xueqing Li" w:date="2025-07-30T18:58:00Z" w16du:dateUtc="2025-07-30T10:58:00Z">
        <w:r w:rsidR="00E2769A" w:rsidRPr="00580C0B">
          <w:rPr>
            <w:sz w:val="18"/>
            <w:szCs w:val="18"/>
          </w:rPr>
          <w:t>Static canonical correlation analysis (CCA) across sleep stages. Panel A shows the first canonical correlation (ρ₁), and Panel B shows the second (ρ₂), both increasing from Wake to N3.</w:t>
        </w:r>
      </w:ins>
    </w:p>
    <w:p w14:paraId="63390BB2" w14:textId="2CFDB7F5" w:rsidR="0024380F" w:rsidRPr="00580C0B" w:rsidDel="00A109A5" w:rsidRDefault="0024380F" w:rsidP="002636E0">
      <w:pPr>
        <w:spacing w:line="360" w:lineRule="auto"/>
        <w:rPr>
          <w:del w:id="408" w:author="Xueqing Li" w:date="2025-07-29T15:14:00Z" w16du:dateUtc="2025-07-29T07:14:00Z"/>
          <w:sz w:val="22"/>
          <w:szCs w:val="22"/>
        </w:rPr>
      </w:pPr>
      <w:del w:id="409" w:author="Xueqing Li" w:date="2025-07-29T15:14:00Z" w16du:dateUtc="2025-07-29T07:14:00Z">
        <w:r w:rsidRPr="00580C0B" w:rsidDel="00A109A5">
          <w:rPr>
            <w:sz w:val="22"/>
            <w:szCs w:val="22"/>
          </w:rPr>
          <w:delText>To assess the stage-specific coupling between EEG and EOG signals, we first performed static CCA on full-length segments corresponding to each sleep stage and subject. Canonical correlations were computed for the first two CCA components (cca_corr1, cca_corr2), representing the maximal linear associations between EEG and EOG projections.</w:delText>
        </w:r>
      </w:del>
    </w:p>
    <w:p w14:paraId="1E829AEF" w14:textId="748FA6E2" w:rsidR="0024380F" w:rsidRPr="00580C0B" w:rsidDel="00A677B1" w:rsidRDefault="0024380F" w:rsidP="002636E0">
      <w:pPr>
        <w:spacing w:line="360" w:lineRule="auto"/>
        <w:rPr>
          <w:del w:id="410" w:author="Xueqing Li" w:date="2025-07-29T23:22:00Z" w16du:dateUtc="2025-07-29T15:22:00Z"/>
          <w:sz w:val="22"/>
          <w:szCs w:val="22"/>
        </w:rPr>
      </w:pPr>
    </w:p>
    <w:p w14:paraId="137E928D" w14:textId="504EF3A5" w:rsidR="0024380F" w:rsidRPr="00580C0B" w:rsidDel="00A677B1" w:rsidRDefault="0024380F" w:rsidP="002636E0">
      <w:pPr>
        <w:spacing w:line="360" w:lineRule="auto"/>
        <w:rPr>
          <w:del w:id="411" w:author="Xueqing Li" w:date="2025-07-29T23:22:00Z" w16du:dateUtc="2025-07-29T15:22:00Z"/>
          <w:sz w:val="22"/>
          <w:szCs w:val="22"/>
        </w:rPr>
      </w:pPr>
      <w:del w:id="412" w:author="Xueqing Li" w:date="2025-07-29T23:22:00Z" w16du:dateUtc="2025-07-29T15:22:00Z">
        <w:r w:rsidRPr="00580C0B" w:rsidDel="00A677B1">
          <w:rPr>
            <w:sz w:val="22"/>
            <w:szCs w:val="22"/>
          </w:rPr>
          <w:delText>The results revealed a clear trend of increasing EEG–EOG correlation with sleep depth (Figure 1). Specifically:</w:delText>
        </w:r>
      </w:del>
    </w:p>
    <w:p w14:paraId="79C8E8E3" w14:textId="7FE5F06E" w:rsidR="0024380F" w:rsidRPr="00580C0B" w:rsidDel="00A677B1" w:rsidRDefault="0024380F" w:rsidP="002636E0">
      <w:pPr>
        <w:spacing w:line="360" w:lineRule="auto"/>
        <w:rPr>
          <w:del w:id="413" w:author="Xueqing Li" w:date="2025-07-29T23:22:00Z" w16du:dateUtc="2025-07-29T15:22:00Z"/>
          <w:sz w:val="22"/>
          <w:szCs w:val="22"/>
        </w:rPr>
      </w:pPr>
      <w:del w:id="414" w:author="Xueqing Li" w:date="2025-07-29T23:22:00Z" w16du:dateUtc="2025-07-29T15:22:00Z">
        <w:r w:rsidRPr="00580C0B" w:rsidDel="00A677B1">
          <w:rPr>
            <w:sz w:val="22"/>
            <w:szCs w:val="22"/>
          </w:rPr>
          <w:delText>cca_corr1 increased from 0.55 ± 0.14 during Wake (W) to 0.86 ± 0.06 during deep sleep (N3).</w:delText>
        </w:r>
      </w:del>
    </w:p>
    <w:p w14:paraId="2B9B391D" w14:textId="3345B6F4" w:rsidR="0024380F" w:rsidRPr="00580C0B" w:rsidDel="00A677B1" w:rsidRDefault="0024380F" w:rsidP="002636E0">
      <w:pPr>
        <w:spacing w:line="360" w:lineRule="auto"/>
        <w:rPr>
          <w:del w:id="415" w:author="Xueqing Li" w:date="2025-07-29T23:22:00Z" w16du:dateUtc="2025-07-29T15:22:00Z"/>
          <w:sz w:val="22"/>
          <w:szCs w:val="22"/>
        </w:rPr>
      </w:pPr>
      <w:del w:id="416" w:author="Xueqing Li" w:date="2025-07-29T23:22:00Z" w16du:dateUtc="2025-07-29T15:22:00Z">
        <w:r w:rsidRPr="00580C0B" w:rsidDel="00A677B1">
          <w:rPr>
            <w:sz w:val="22"/>
            <w:szCs w:val="22"/>
          </w:rPr>
          <w:delText>cca_corr2 followed a similar pattern, rising from 0.36 ± 0.15 in W to 0.63 ± 0.10 in N3.</w:delText>
        </w:r>
      </w:del>
    </w:p>
    <w:p w14:paraId="7CEACF8B" w14:textId="14888662" w:rsidR="0024380F" w:rsidRPr="00580C0B" w:rsidDel="00A677B1" w:rsidRDefault="0024380F" w:rsidP="002636E0">
      <w:pPr>
        <w:spacing w:line="360" w:lineRule="auto"/>
        <w:rPr>
          <w:del w:id="417" w:author="Xueqing Li" w:date="2025-07-29T23:22:00Z" w16du:dateUtc="2025-07-29T15:22:00Z"/>
          <w:sz w:val="22"/>
          <w:szCs w:val="22"/>
        </w:rPr>
      </w:pPr>
      <w:del w:id="418" w:author="Xueqing Li" w:date="2025-07-29T23:22:00Z" w16du:dateUtc="2025-07-29T15:22:00Z">
        <w:r w:rsidRPr="00580C0B" w:rsidDel="00A677B1">
          <w:rPr>
            <w:sz w:val="22"/>
            <w:szCs w:val="22"/>
          </w:rPr>
          <w:delText>REM (R) and N1 stages exhibited intermediate correlation levels, closer to Wake than N2/N3.</w:delText>
        </w:r>
      </w:del>
    </w:p>
    <w:p w14:paraId="572908AC" w14:textId="54982BFA" w:rsidR="0024380F" w:rsidRPr="00580C0B" w:rsidDel="00A677B1" w:rsidRDefault="0024380F" w:rsidP="002636E0">
      <w:pPr>
        <w:spacing w:line="360" w:lineRule="auto"/>
        <w:rPr>
          <w:del w:id="419" w:author="Xueqing Li" w:date="2025-07-29T23:22:00Z" w16du:dateUtc="2025-07-29T15:22:00Z"/>
          <w:sz w:val="22"/>
          <w:szCs w:val="22"/>
        </w:rPr>
      </w:pPr>
    </w:p>
    <w:p w14:paraId="5C3E8E04" w14:textId="6CDBEF82" w:rsidR="0024380F" w:rsidRPr="00580C0B" w:rsidDel="00A677B1" w:rsidRDefault="0024380F" w:rsidP="002636E0">
      <w:pPr>
        <w:spacing w:line="360" w:lineRule="auto"/>
        <w:rPr>
          <w:del w:id="420" w:author="Xueqing Li" w:date="2025-07-29T23:22:00Z" w16du:dateUtc="2025-07-29T15:22:00Z"/>
          <w:sz w:val="22"/>
          <w:szCs w:val="22"/>
        </w:rPr>
      </w:pPr>
      <w:del w:id="421" w:author="Xueqing Li" w:date="2025-07-29T23:22:00Z" w16du:dateUtc="2025-07-29T15:22:00Z">
        <w:r w:rsidRPr="00580C0B" w:rsidDel="00A677B1">
          <w:rPr>
            <w:sz w:val="22"/>
            <w:szCs w:val="22"/>
          </w:rPr>
          <w:delText>These differences were statistically significant. One-way ANOVA across sleep stages yielded:</w:delText>
        </w:r>
      </w:del>
    </w:p>
    <w:p w14:paraId="66DB1FFE" w14:textId="4C803853" w:rsidR="0024380F" w:rsidRPr="00580C0B" w:rsidDel="00A677B1" w:rsidRDefault="0024380F" w:rsidP="002636E0">
      <w:pPr>
        <w:spacing w:line="360" w:lineRule="auto"/>
        <w:rPr>
          <w:del w:id="422" w:author="Xueqing Li" w:date="2025-07-29T23:22:00Z" w16du:dateUtc="2025-07-29T15:22:00Z"/>
          <w:sz w:val="22"/>
          <w:szCs w:val="22"/>
        </w:rPr>
      </w:pPr>
      <w:del w:id="423" w:author="Xueqing Li" w:date="2025-07-29T23:22:00Z" w16du:dateUtc="2025-07-29T15:22:00Z">
        <w:r w:rsidRPr="00580C0B" w:rsidDel="00A677B1">
          <w:rPr>
            <w:sz w:val="22"/>
            <w:szCs w:val="22"/>
          </w:rPr>
          <w:delText>cca_corr1: F(4,140) = 24.44, p = 4.00×10⁻¹⁵</w:delText>
        </w:r>
      </w:del>
    </w:p>
    <w:p w14:paraId="7F674CBB" w14:textId="6DFDA9C8" w:rsidR="0024380F" w:rsidRPr="00580C0B" w:rsidDel="00A677B1" w:rsidRDefault="0024380F" w:rsidP="002636E0">
      <w:pPr>
        <w:spacing w:line="360" w:lineRule="auto"/>
        <w:rPr>
          <w:del w:id="424" w:author="Xueqing Li" w:date="2025-07-29T23:22:00Z" w16du:dateUtc="2025-07-29T15:22:00Z"/>
          <w:sz w:val="22"/>
          <w:szCs w:val="22"/>
        </w:rPr>
      </w:pPr>
      <w:del w:id="425" w:author="Xueqing Li" w:date="2025-07-29T23:22:00Z" w16du:dateUtc="2025-07-29T15:22:00Z">
        <w:r w:rsidRPr="00580C0B" w:rsidDel="00A677B1">
          <w:rPr>
            <w:sz w:val="22"/>
            <w:szCs w:val="22"/>
          </w:rPr>
          <w:delText>cca_corr2: F(4,140) = 16.73, p = 4.25×10⁻¹¹</w:delText>
        </w:r>
      </w:del>
    </w:p>
    <w:p w14:paraId="38F78CA2" w14:textId="3767517F" w:rsidR="0024380F" w:rsidRPr="00580C0B" w:rsidDel="00A677B1" w:rsidRDefault="0024380F" w:rsidP="002636E0">
      <w:pPr>
        <w:spacing w:line="360" w:lineRule="auto"/>
        <w:rPr>
          <w:del w:id="426" w:author="Xueqing Li" w:date="2025-07-29T23:22:00Z" w16du:dateUtc="2025-07-29T15:22:00Z"/>
          <w:sz w:val="22"/>
          <w:szCs w:val="22"/>
        </w:rPr>
      </w:pPr>
    </w:p>
    <w:p w14:paraId="0BDAEF82" w14:textId="11AE47F0" w:rsidR="0024380F" w:rsidRPr="00580C0B" w:rsidDel="00A677B1" w:rsidRDefault="0024380F" w:rsidP="002636E0">
      <w:pPr>
        <w:spacing w:line="360" w:lineRule="auto"/>
        <w:rPr>
          <w:del w:id="427" w:author="Xueqing Li" w:date="2025-07-29T23:22:00Z" w16du:dateUtc="2025-07-29T15:22:00Z"/>
          <w:sz w:val="22"/>
          <w:szCs w:val="22"/>
        </w:rPr>
      </w:pPr>
      <w:del w:id="428" w:author="Xueqing Li" w:date="2025-07-29T23:22:00Z" w16du:dateUtc="2025-07-29T15:22:00Z">
        <w:r w:rsidRPr="00580C0B" w:rsidDel="00A677B1">
          <w:rPr>
            <w:sz w:val="22"/>
            <w:szCs w:val="22"/>
          </w:rPr>
          <w:delText>These results indicate stronger EEG–EOG coupling during deeper sleep, supporting the hypothesis that cortical and oculomotor systems become increasingly synchronized with sleep progression.</w:delText>
        </w:r>
      </w:del>
    </w:p>
    <w:p w14:paraId="6922FABB" w14:textId="77777777" w:rsidR="0024380F" w:rsidRPr="00580C0B" w:rsidDel="00A109A5" w:rsidRDefault="0024380F" w:rsidP="002636E0">
      <w:pPr>
        <w:spacing w:line="360" w:lineRule="auto"/>
        <w:rPr>
          <w:del w:id="429" w:author="Xueqing Li" w:date="2025-07-29T15:18:00Z" w16du:dateUtc="2025-07-29T07:18:00Z"/>
          <w:sz w:val="22"/>
          <w:szCs w:val="22"/>
        </w:rPr>
      </w:pPr>
    </w:p>
    <w:p w14:paraId="7DF9D416" w14:textId="5D427901" w:rsidR="0024380F" w:rsidRPr="00580C0B" w:rsidDel="00A109A5" w:rsidRDefault="0024380F" w:rsidP="002636E0">
      <w:pPr>
        <w:spacing w:line="360" w:lineRule="auto"/>
        <w:rPr>
          <w:del w:id="430" w:author="Xueqing Li" w:date="2025-07-29T15:18:00Z" w16du:dateUtc="2025-07-29T07:18:00Z"/>
          <w:sz w:val="22"/>
          <w:szCs w:val="22"/>
        </w:rPr>
      </w:pPr>
      <w:del w:id="431" w:author="Xueqing Li" w:date="2025-07-29T15:18:00Z" w16du:dateUtc="2025-07-29T07:18:00Z">
        <w:r w:rsidRPr="00580C0B" w:rsidDel="00A109A5">
          <w:rPr>
            <w:sz w:val="22"/>
            <w:szCs w:val="22"/>
          </w:rPr>
          <w:delText>\begin{figure}</w:delText>
        </w:r>
      </w:del>
    </w:p>
    <w:p w14:paraId="744A4F5E" w14:textId="5A290024" w:rsidR="0024380F" w:rsidRPr="00580C0B" w:rsidDel="00A109A5" w:rsidRDefault="0024380F" w:rsidP="002636E0">
      <w:pPr>
        <w:spacing w:line="360" w:lineRule="auto"/>
        <w:rPr>
          <w:del w:id="432" w:author="Xueqing Li" w:date="2025-07-29T15:18:00Z" w16du:dateUtc="2025-07-29T07:18:00Z"/>
          <w:sz w:val="22"/>
          <w:szCs w:val="22"/>
        </w:rPr>
      </w:pPr>
      <w:del w:id="433" w:author="Xueqing Li" w:date="2025-07-29T15:18:00Z" w16du:dateUtc="2025-07-29T07:18:00Z">
        <w:r w:rsidRPr="00580C0B" w:rsidDel="00A109A5">
          <w:rPr>
            <w:sz w:val="22"/>
            <w:szCs w:val="22"/>
          </w:rPr>
          <w:delText>\centering</w:delText>
        </w:r>
      </w:del>
    </w:p>
    <w:p w14:paraId="61D3C142" w14:textId="71F74AAE" w:rsidR="0024380F" w:rsidRPr="00580C0B" w:rsidDel="00A109A5" w:rsidRDefault="0024380F" w:rsidP="002636E0">
      <w:pPr>
        <w:spacing w:line="360" w:lineRule="auto"/>
        <w:rPr>
          <w:del w:id="434" w:author="Xueqing Li" w:date="2025-07-29T15:18:00Z" w16du:dateUtc="2025-07-29T07:18:00Z"/>
          <w:sz w:val="22"/>
          <w:szCs w:val="22"/>
        </w:rPr>
      </w:pPr>
      <w:del w:id="435" w:author="Xueqing Li" w:date="2025-07-29T15:18:00Z" w16du:dateUtc="2025-07-29T07:18:00Z">
        <w:r w:rsidRPr="00580C0B" w:rsidDel="00A109A5">
          <w:rPr>
            <w:sz w:val="22"/>
            <w:szCs w:val="22"/>
          </w:rPr>
          <w:delText>\includegraphics[width=0.8\textwidth]{empty.pdf} % static_cca_analysis/cca_corr_by_stage.png</w:delText>
        </w:r>
      </w:del>
    </w:p>
    <w:p w14:paraId="13A9E16A" w14:textId="36F8DABD" w:rsidR="0024380F" w:rsidRPr="00580C0B" w:rsidDel="00A109A5" w:rsidRDefault="0024380F" w:rsidP="002636E0">
      <w:pPr>
        <w:spacing w:line="360" w:lineRule="auto"/>
        <w:rPr>
          <w:del w:id="436" w:author="Xueqing Li" w:date="2025-07-29T15:18:00Z" w16du:dateUtc="2025-07-29T07:18:00Z"/>
          <w:sz w:val="22"/>
          <w:szCs w:val="22"/>
        </w:rPr>
      </w:pPr>
      <w:del w:id="437" w:author="Xueqing Li" w:date="2025-07-29T15:18:00Z" w16du:dateUtc="2025-07-29T07:18:00Z">
        <w:r w:rsidRPr="00580C0B" w:rsidDel="00A109A5">
          <w:rPr>
            <w:sz w:val="22"/>
            <w:szCs w:val="22"/>
          </w:rPr>
          <w:delText>\caption{Figure 1. Boxplots of cca_corr1 and cca_corr2 across sleep stages (static CCA).}</w:delText>
        </w:r>
      </w:del>
    </w:p>
    <w:p w14:paraId="77394A37" w14:textId="03EC634C" w:rsidR="0024380F" w:rsidRPr="00580C0B" w:rsidDel="00A109A5" w:rsidRDefault="0024380F" w:rsidP="002636E0">
      <w:pPr>
        <w:spacing w:line="360" w:lineRule="auto"/>
        <w:rPr>
          <w:del w:id="438" w:author="Xueqing Li" w:date="2025-07-29T15:18:00Z" w16du:dateUtc="2025-07-29T07:18:00Z"/>
          <w:sz w:val="22"/>
          <w:szCs w:val="22"/>
        </w:rPr>
      </w:pPr>
      <w:del w:id="439" w:author="Xueqing Li" w:date="2025-07-29T15:18:00Z" w16du:dateUtc="2025-07-29T07:18:00Z">
        <w:r w:rsidRPr="00580C0B" w:rsidDel="00A109A5">
          <w:rPr>
            <w:sz w:val="22"/>
            <w:szCs w:val="22"/>
          </w:rPr>
          <w:delText>\end{figure}</w:delText>
        </w:r>
      </w:del>
    </w:p>
    <w:p w14:paraId="6BE10E59" w14:textId="77777777" w:rsidR="0024380F" w:rsidRPr="00580C0B" w:rsidRDefault="0024380F" w:rsidP="002636E0">
      <w:pPr>
        <w:spacing w:line="360" w:lineRule="auto"/>
        <w:rPr>
          <w:sz w:val="22"/>
          <w:szCs w:val="22"/>
        </w:rPr>
      </w:pPr>
    </w:p>
    <w:p w14:paraId="33F05B9A" w14:textId="354623FE" w:rsidR="0024380F" w:rsidRPr="00580C0B" w:rsidDel="00EE5A0A" w:rsidRDefault="0024380F">
      <w:pPr>
        <w:pStyle w:val="Subtitle"/>
        <w:spacing w:line="360" w:lineRule="auto"/>
        <w:rPr>
          <w:del w:id="440" w:author="Xueqing Li" w:date="2025-07-29T23:32:00Z" w16du:dateUtc="2025-07-29T15:32:00Z"/>
          <w:rFonts w:cs="Times New Roman"/>
          <w:b/>
          <w:bCs/>
          <w:sz w:val="22"/>
          <w:szCs w:val="22"/>
          <w:rPrChange w:id="441" w:author="Xueqing Li" w:date="2025-08-02T14:44:00Z" w16du:dateUtc="2025-08-02T06:44:00Z">
            <w:rPr>
              <w:del w:id="442" w:author="Xueqing Li" w:date="2025-07-29T23:32:00Z" w16du:dateUtc="2025-07-29T15:32:00Z"/>
              <w:sz w:val="22"/>
              <w:szCs w:val="22"/>
            </w:rPr>
          </w:rPrChange>
        </w:rPr>
        <w:pPrChange w:id="443" w:author="Xueqing Li" w:date="2025-07-29T15:14:00Z" w16du:dateUtc="2025-07-29T07:14:00Z">
          <w:pPr>
            <w:spacing w:line="360" w:lineRule="auto"/>
          </w:pPr>
        </w:pPrChange>
      </w:pPr>
      <w:del w:id="444" w:author="Xueqing Li" w:date="2025-07-29T15:11:00Z" w16du:dateUtc="2025-07-29T07:11:00Z">
        <w:r w:rsidRPr="00580C0B" w:rsidDel="00A109A5">
          <w:rPr>
            <w:rFonts w:cs="Times New Roman"/>
            <w:b/>
            <w:bCs/>
            <w:sz w:val="22"/>
            <w:szCs w:val="22"/>
            <w:rPrChange w:id="445" w:author="Xueqing Li" w:date="2025-08-02T14:44:00Z" w16du:dateUtc="2025-08-02T06:44:00Z">
              <w:rPr>
                <w:sz w:val="22"/>
                <w:szCs w:val="22"/>
              </w:rPr>
            </w:rPrChange>
          </w:rPr>
          <w:delText>\subsection{</w:delText>
        </w:r>
      </w:del>
      <w:ins w:id="446" w:author="Xueqing Li" w:date="2025-07-29T15:11:00Z" w16du:dateUtc="2025-07-29T07:11:00Z">
        <w:r w:rsidR="00A109A5" w:rsidRPr="00580C0B">
          <w:rPr>
            <w:rFonts w:cs="Times New Roman"/>
            <w:b/>
            <w:bCs/>
            <w:sz w:val="22"/>
            <w:szCs w:val="22"/>
            <w:rPrChange w:id="447" w:author="Xueqing Li" w:date="2025-08-02T14:44:00Z" w16du:dateUtc="2025-08-02T06:44:00Z">
              <w:rPr>
                <w:sz w:val="22"/>
                <w:szCs w:val="22"/>
              </w:rPr>
            </w:rPrChange>
          </w:rPr>
          <w:t xml:space="preserve">4.2 </w:t>
        </w:r>
      </w:ins>
      <w:r w:rsidRPr="00580C0B">
        <w:rPr>
          <w:rFonts w:cs="Times New Roman"/>
          <w:b/>
          <w:bCs/>
          <w:sz w:val="22"/>
          <w:szCs w:val="22"/>
          <w:rPrChange w:id="448" w:author="Xueqing Li" w:date="2025-08-02T14:44:00Z" w16du:dateUtc="2025-08-02T06:44:00Z">
            <w:rPr>
              <w:sz w:val="22"/>
              <w:szCs w:val="22"/>
            </w:rPr>
          </w:rPrChange>
        </w:rPr>
        <w:t>Time-Resolved CCA Analysis</w:t>
      </w:r>
      <w:del w:id="449" w:author="Xueqing Li" w:date="2025-07-29T15:11:00Z" w16du:dateUtc="2025-07-29T07:11:00Z">
        <w:r w:rsidRPr="00580C0B" w:rsidDel="00A109A5">
          <w:rPr>
            <w:rFonts w:cs="Times New Roman"/>
            <w:b/>
            <w:bCs/>
            <w:sz w:val="22"/>
            <w:szCs w:val="22"/>
            <w:rPrChange w:id="450" w:author="Xueqing Li" w:date="2025-08-02T14:44:00Z" w16du:dateUtc="2025-08-02T06:44:00Z">
              <w:rPr>
                <w:sz w:val="22"/>
                <w:szCs w:val="22"/>
              </w:rPr>
            </w:rPrChange>
          </w:rPr>
          <w:delText>}</w:delText>
        </w:r>
      </w:del>
    </w:p>
    <w:p w14:paraId="26F6F2BF" w14:textId="77777777" w:rsidR="0024380F" w:rsidRPr="00580C0B" w:rsidRDefault="0024380F">
      <w:pPr>
        <w:pStyle w:val="Subtitle"/>
        <w:spacing w:line="360" w:lineRule="auto"/>
        <w:rPr>
          <w:rFonts w:cs="Times New Roman"/>
          <w:sz w:val="22"/>
          <w:szCs w:val="22"/>
          <w:rPrChange w:id="451" w:author="Xueqing Li" w:date="2025-08-02T14:44:00Z" w16du:dateUtc="2025-08-02T06:44:00Z">
            <w:rPr/>
          </w:rPrChange>
        </w:rPr>
        <w:pPrChange w:id="452" w:author="Xueqing Li" w:date="2025-07-29T23:32:00Z" w16du:dateUtc="2025-07-29T15:32:00Z">
          <w:pPr>
            <w:spacing w:line="360" w:lineRule="auto"/>
          </w:pPr>
        </w:pPrChange>
      </w:pPr>
    </w:p>
    <w:p w14:paraId="6ACB4E05" w14:textId="6E3E3134" w:rsidR="0024380F" w:rsidRPr="00580C0B" w:rsidDel="00201EEB" w:rsidRDefault="00E51D79" w:rsidP="002636E0">
      <w:pPr>
        <w:spacing w:line="360" w:lineRule="auto"/>
        <w:rPr>
          <w:del w:id="453" w:author="Xueqing Li" w:date="2025-07-29T15:15:00Z" w16du:dateUtc="2025-07-29T07:15:00Z"/>
          <w:sz w:val="22"/>
          <w:szCs w:val="22"/>
        </w:rPr>
      </w:pPr>
      <w:ins w:id="454" w:author="Xueqing Li" w:date="2025-07-29T23:58:00Z" w16du:dateUtc="2025-07-29T15:58:00Z">
        <w:r w:rsidRPr="00580C0B">
          <w:rPr>
            <w:sz w:val="22"/>
            <w:szCs w:val="22"/>
            <w:rPrChange w:id="455" w:author="Xueqing Li" w:date="2025-08-02T14:44:00Z" w16du:dateUtc="2025-08-02T06:44:00Z">
              <w:rPr/>
            </w:rPrChange>
          </w:rPr>
          <w:t xml:space="preserve">Sliding windows (30 s, 50 % overlap) reproduced the pattern with finer resolution. Aggregated ρ₁ ranged from </w:t>
        </w:r>
        <w:r w:rsidRPr="00580C0B">
          <w:rPr>
            <w:rStyle w:val="Strong"/>
            <w:rFonts w:eastAsiaTheme="majorEastAsia"/>
            <w:b w:val="0"/>
            <w:bCs w:val="0"/>
            <w:sz w:val="22"/>
            <w:szCs w:val="22"/>
            <w:rPrChange w:id="456" w:author="Xueqing Li" w:date="2025-08-02T14:44:00Z" w16du:dateUtc="2025-08-02T06:44:00Z">
              <w:rPr>
                <w:rStyle w:val="Strong"/>
                <w:rFonts w:eastAsiaTheme="majorEastAsia"/>
              </w:rPr>
            </w:rPrChange>
          </w:rPr>
          <w:t>0.73 ± 0.13</w:t>
        </w:r>
        <w:r w:rsidRPr="00580C0B">
          <w:rPr>
            <w:sz w:val="22"/>
            <w:szCs w:val="22"/>
            <w:rPrChange w:id="457" w:author="Xueqing Li" w:date="2025-08-02T14:44:00Z" w16du:dateUtc="2025-08-02T06:44:00Z">
              <w:rPr/>
            </w:rPrChange>
          </w:rPr>
          <w:t xml:space="preserve"> (Wake) to </w:t>
        </w:r>
        <w:r w:rsidRPr="00580C0B">
          <w:rPr>
            <w:rStyle w:val="Strong"/>
            <w:rFonts w:eastAsiaTheme="majorEastAsia"/>
            <w:b w:val="0"/>
            <w:bCs w:val="0"/>
            <w:sz w:val="22"/>
            <w:szCs w:val="22"/>
            <w:rPrChange w:id="458" w:author="Xueqing Li" w:date="2025-08-02T14:44:00Z" w16du:dateUtc="2025-08-02T06:44:00Z">
              <w:rPr>
                <w:rStyle w:val="Strong"/>
                <w:rFonts w:eastAsiaTheme="majorEastAsia"/>
              </w:rPr>
            </w:rPrChange>
          </w:rPr>
          <w:t>0.87 ± 0.07</w:t>
        </w:r>
        <w:r w:rsidRPr="00580C0B">
          <w:rPr>
            <w:sz w:val="22"/>
            <w:szCs w:val="22"/>
            <w:rPrChange w:id="459" w:author="Xueqing Li" w:date="2025-08-02T14:44:00Z" w16du:dateUtc="2025-08-02T06:44:00Z">
              <w:rPr/>
            </w:rPrChange>
          </w:rPr>
          <w:t xml:space="preserve"> (N3); ρ₂ from </w:t>
        </w:r>
        <w:r w:rsidRPr="00580C0B">
          <w:rPr>
            <w:rStyle w:val="Strong"/>
            <w:rFonts w:eastAsiaTheme="majorEastAsia"/>
            <w:b w:val="0"/>
            <w:bCs w:val="0"/>
            <w:sz w:val="22"/>
            <w:szCs w:val="22"/>
            <w:rPrChange w:id="460" w:author="Xueqing Li" w:date="2025-08-02T14:44:00Z" w16du:dateUtc="2025-08-02T06:44:00Z">
              <w:rPr>
                <w:rStyle w:val="Strong"/>
                <w:rFonts w:eastAsiaTheme="majorEastAsia"/>
              </w:rPr>
            </w:rPrChange>
          </w:rPr>
          <w:t>0.45 ± 0.17</w:t>
        </w:r>
        <w:r w:rsidRPr="00580C0B">
          <w:rPr>
            <w:sz w:val="22"/>
            <w:szCs w:val="22"/>
            <w:rPrChange w:id="461" w:author="Xueqing Li" w:date="2025-08-02T14:44:00Z" w16du:dateUtc="2025-08-02T06:44:00Z">
              <w:rPr/>
            </w:rPrChange>
          </w:rPr>
          <w:t xml:space="preserve"> to </w:t>
        </w:r>
        <w:r w:rsidRPr="00580C0B">
          <w:rPr>
            <w:rStyle w:val="Strong"/>
            <w:rFonts w:eastAsiaTheme="majorEastAsia"/>
            <w:b w:val="0"/>
            <w:bCs w:val="0"/>
            <w:sz w:val="22"/>
            <w:szCs w:val="22"/>
            <w:rPrChange w:id="462" w:author="Xueqing Li" w:date="2025-08-02T14:44:00Z" w16du:dateUtc="2025-08-02T06:44:00Z">
              <w:rPr>
                <w:rStyle w:val="Strong"/>
                <w:rFonts w:eastAsiaTheme="majorEastAsia"/>
              </w:rPr>
            </w:rPrChange>
          </w:rPr>
          <w:t>0.65 ± 0.11</w:t>
        </w:r>
      </w:ins>
      <w:ins w:id="463" w:author="Xueqing Li" w:date="2025-07-30T19:00:00Z" w16du:dateUtc="2025-07-30T11:00:00Z">
        <w:r w:rsidR="004309EE" w:rsidRPr="00580C0B">
          <w:rPr>
            <w:rStyle w:val="Strong"/>
            <w:rFonts w:eastAsiaTheme="majorEastAsia"/>
            <w:b w:val="0"/>
            <w:bCs w:val="0"/>
            <w:sz w:val="22"/>
            <w:szCs w:val="22"/>
            <w:rPrChange w:id="464" w:author="Xueqing Li" w:date="2025-08-02T14:44:00Z" w16du:dateUtc="2025-08-02T06:44:00Z">
              <w:rPr>
                <w:rStyle w:val="Strong"/>
                <w:rFonts w:eastAsiaTheme="majorEastAsia" w:hint="eastAsia"/>
                <w:b w:val="0"/>
                <w:bCs w:val="0"/>
                <w:sz w:val="22"/>
                <w:szCs w:val="22"/>
              </w:rPr>
            </w:rPrChange>
          </w:rPr>
          <w:t xml:space="preserve"> </w:t>
        </w:r>
        <w:r w:rsidR="004309EE" w:rsidRPr="00580C0B">
          <w:rPr>
            <w:sz w:val="22"/>
            <w:szCs w:val="22"/>
          </w:rPr>
          <w:t xml:space="preserve">(Fig. </w:t>
        </w:r>
        <w:r w:rsidR="004309EE" w:rsidRPr="00580C0B">
          <w:rPr>
            <w:sz w:val="22"/>
            <w:szCs w:val="22"/>
            <w:rPrChange w:id="465" w:author="Xueqing Li" w:date="2025-08-02T14:44:00Z" w16du:dateUtc="2025-08-02T06:44:00Z">
              <w:rPr>
                <w:rFonts w:hint="eastAsia"/>
                <w:sz w:val="22"/>
                <w:szCs w:val="22"/>
              </w:rPr>
            </w:rPrChange>
          </w:rPr>
          <w:t>2</w:t>
        </w:r>
        <w:r w:rsidR="004309EE" w:rsidRPr="00580C0B">
          <w:rPr>
            <w:sz w:val="22"/>
            <w:szCs w:val="22"/>
          </w:rPr>
          <w:t>)</w:t>
        </w:r>
      </w:ins>
      <w:ins w:id="466" w:author="Xueqing Li" w:date="2025-07-29T23:58:00Z" w16du:dateUtc="2025-07-29T15:58:00Z">
        <w:r w:rsidRPr="00580C0B">
          <w:rPr>
            <w:sz w:val="22"/>
            <w:szCs w:val="22"/>
            <w:rPrChange w:id="467" w:author="Xueqing Li" w:date="2025-08-02T14:44:00Z" w16du:dateUtc="2025-08-02T06:44:00Z">
              <w:rPr/>
            </w:rPrChange>
          </w:rPr>
          <w:t xml:space="preserve">. </w:t>
        </w:r>
        <w:commentRangeStart w:id="468"/>
        <w:r w:rsidRPr="00580C0B">
          <w:rPr>
            <w:sz w:val="22"/>
            <w:szCs w:val="22"/>
            <w:rPrChange w:id="469" w:author="Xueqing Li" w:date="2025-08-02T14:44:00Z" w16du:dateUtc="2025-08-02T06:44:00Z">
              <w:rPr/>
            </w:rPrChange>
          </w:rPr>
          <w:t>Variability diminished with depth, and 10-min bins revealed stable plateaus in N2/N3 but fluctuating profiles in REM and Wake</w:t>
        </w:r>
      </w:ins>
      <w:ins w:id="470" w:author="Xueqing Li" w:date="2025-07-30T18:03:00Z" w16du:dateUtc="2025-07-30T10:03:00Z">
        <w:r w:rsidR="00296BDA" w:rsidRPr="00580C0B">
          <w:rPr>
            <w:sz w:val="22"/>
            <w:szCs w:val="22"/>
            <w:rPrChange w:id="471" w:author="Xueqing Li" w:date="2025-08-02T14:44:00Z" w16du:dateUtc="2025-08-02T06:44:00Z">
              <w:rPr>
                <w:rFonts w:hint="eastAsia"/>
                <w:sz w:val="22"/>
                <w:szCs w:val="22"/>
              </w:rPr>
            </w:rPrChange>
          </w:rPr>
          <w:t xml:space="preserve">. </w:t>
        </w:r>
      </w:ins>
      <w:ins w:id="472" w:author="Xueqing Li" w:date="2025-07-30T00:42:00Z" w16du:dateUtc="2025-07-29T16:42:00Z">
        <w:r w:rsidR="00E16EA2" w:rsidRPr="00580C0B">
          <w:rPr>
            <w:sz w:val="22"/>
            <w:szCs w:val="22"/>
            <w:rPrChange w:id="473" w:author="Xueqing Li" w:date="2025-08-02T14:44:00Z" w16du:dateUtc="2025-08-02T06:44:00Z">
              <w:rPr/>
            </w:rPrChange>
          </w:rPr>
          <w:t>Transition phases (e.g., N1) showed inconsistent coupling patterns</w:t>
        </w:r>
      </w:ins>
      <w:ins w:id="474" w:author="Xueqing Li" w:date="2025-07-30T18:59:00Z" w16du:dateUtc="2025-07-30T10:59:00Z">
        <w:r w:rsidR="004309EE" w:rsidRPr="00580C0B">
          <w:rPr>
            <w:sz w:val="22"/>
            <w:szCs w:val="22"/>
            <w:rPrChange w:id="475" w:author="Xueqing Li" w:date="2025-08-02T14:44:00Z" w16du:dateUtc="2025-08-02T06:44:00Z">
              <w:rPr>
                <w:rFonts w:hint="eastAsia"/>
                <w:sz w:val="22"/>
                <w:szCs w:val="22"/>
              </w:rPr>
            </w:rPrChange>
          </w:rPr>
          <w:t>.</w:t>
        </w:r>
      </w:ins>
      <w:commentRangeEnd w:id="468"/>
      <w:ins w:id="476" w:author="Xueqing Li" w:date="2025-07-30T19:01:00Z" w16du:dateUtc="2025-07-30T11:01:00Z">
        <w:r w:rsidR="004309EE" w:rsidRPr="00580C0B">
          <w:rPr>
            <w:rStyle w:val="CommentReference"/>
          </w:rPr>
          <w:commentReference w:id="468"/>
        </w:r>
      </w:ins>
      <w:del w:id="477" w:author="Xueqing Li" w:date="2025-07-29T15:15:00Z" w16du:dateUtc="2025-07-29T07:15:00Z">
        <w:r w:rsidR="0024380F" w:rsidRPr="00580C0B" w:rsidDel="00A109A5">
          <w:rPr>
            <w:sz w:val="22"/>
            <w:szCs w:val="22"/>
          </w:rPr>
          <w:delText>To capture the temporal dynamics of EEG–EOG coupling, we implemented a s</w:delText>
        </w:r>
      </w:del>
      <w:del w:id="478" w:author="Xueqing Li" w:date="2025-07-29T23:58:00Z" w16du:dateUtc="2025-07-29T15:58:00Z">
        <w:r w:rsidR="0024380F" w:rsidRPr="00580C0B" w:rsidDel="00E51D79">
          <w:rPr>
            <w:sz w:val="22"/>
            <w:szCs w:val="22"/>
          </w:rPr>
          <w:delText xml:space="preserve">liding window CCA approach </w:delText>
        </w:r>
      </w:del>
      <w:del w:id="479" w:author="Xueqing Li" w:date="2025-07-29T15:15:00Z" w16du:dateUtc="2025-07-29T07:15:00Z">
        <w:r w:rsidR="0024380F" w:rsidRPr="00580C0B" w:rsidDel="00A109A5">
          <w:rPr>
            <w:sz w:val="22"/>
            <w:szCs w:val="22"/>
          </w:rPr>
          <w:delText>using 30s windows with 15s overlap. This produced high-resolution time series of canonical correlations across the night.</w:delText>
        </w:r>
      </w:del>
    </w:p>
    <w:p w14:paraId="53BBDE08" w14:textId="77777777" w:rsidR="00201EEB" w:rsidRPr="00580C0B" w:rsidRDefault="00201EEB" w:rsidP="002636E0">
      <w:pPr>
        <w:spacing w:line="360" w:lineRule="auto"/>
        <w:rPr>
          <w:ins w:id="480" w:author="Xueqing Li" w:date="2025-07-30T16:01:00Z" w16du:dateUtc="2025-07-30T08:01:00Z"/>
          <w:sz w:val="22"/>
          <w:szCs w:val="22"/>
          <w:rPrChange w:id="481" w:author="Xueqing Li" w:date="2025-08-02T14:44:00Z" w16du:dateUtc="2025-08-02T06:44:00Z">
            <w:rPr>
              <w:ins w:id="482" w:author="Xueqing Li" w:date="2025-07-30T16:01:00Z" w16du:dateUtc="2025-07-30T08:01:00Z"/>
            </w:rPr>
          </w:rPrChange>
        </w:rPr>
      </w:pPr>
    </w:p>
    <w:p w14:paraId="3ED6B16F" w14:textId="7757A692" w:rsidR="00E51D79" w:rsidRPr="00580C0B" w:rsidRDefault="00201EEB" w:rsidP="002636E0">
      <w:pPr>
        <w:spacing w:line="360" w:lineRule="auto"/>
        <w:rPr>
          <w:ins w:id="483" w:author="Xueqing Li" w:date="2025-07-29T23:58:00Z" w16du:dateUtc="2025-07-29T15:58:00Z"/>
          <w:sz w:val="22"/>
          <w:szCs w:val="22"/>
        </w:rPr>
      </w:pPr>
      <w:ins w:id="484" w:author="Xueqing Li" w:date="2025-07-30T16:01:00Z" w16du:dateUtc="2025-07-30T08:01:00Z">
        <w:r w:rsidRPr="00580C0B">
          <w:rPr>
            <w:noProof/>
            <w:sz w:val="22"/>
            <w:szCs w:val="22"/>
            <w14:ligatures w14:val="standardContextual"/>
          </w:rPr>
          <w:drawing>
            <wp:inline distT="0" distB="0" distL="0" distR="0" wp14:anchorId="789E341C" wp14:editId="5B2B050E">
              <wp:extent cx="5731510" cy="2388235"/>
              <wp:effectExtent l="0" t="0" r="0" b="0"/>
              <wp:docPr id="1312587332" name="Picture 2"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587332" name="Picture 2" descr="A diagram of a graph&#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731510" cy="2388235"/>
                      </a:xfrm>
                      <a:prstGeom prst="rect">
                        <a:avLst/>
                      </a:prstGeom>
                    </pic:spPr>
                  </pic:pic>
                </a:graphicData>
              </a:graphic>
            </wp:inline>
          </w:drawing>
        </w:r>
      </w:ins>
    </w:p>
    <w:p w14:paraId="147CFE58" w14:textId="0C1D68E4" w:rsidR="0024380F" w:rsidRPr="00580C0B" w:rsidDel="0058049F" w:rsidRDefault="0058049F" w:rsidP="002636E0">
      <w:pPr>
        <w:spacing w:line="360" w:lineRule="auto"/>
        <w:rPr>
          <w:del w:id="485" w:author="Xueqing Li" w:date="2025-07-29T15:15:00Z" w16du:dateUtc="2025-07-29T07:15:00Z"/>
          <w:sz w:val="18"/>
          <w:szCs w:val="18"/>
          <w:rPrChange w:id="486" w:author="Xueqing Li" w:date="2025-08-02T14:44:00Z" w16du:dateUtc="2025-08-02T06:44:00Z">
            <w:rPr>
              <w:del w:id="487" w:author="Xueqing Li" w:date="2025-07-29T15:15:00Z" w16du:dateUtc="2025-07-29T07:15:00Z"/>
              <w:sz w:val="22"/>
              <w:szCs w:val="22"/>
            </w:rPr>
          </w:rPrChange>
        </w:rPr>
      </w:pPr>
      <w:ins w:id="488" w:author="Xueqing Li" w:date="2025-07-30T16:10:00Z" w16du:dateUtc="2025-07-30T08:10:00Z">
        <w:r w:rsidRPr="00580C0B">
          <w:rPr>
            <w:sz w:val="18"/>
            <w:szCs w:val="18"/>
            <w:rPrChange w:id="489" w:author="Xueqing Li" w:date="2025-08-02T14:44:00Z" w16du:dateUtc="2025-08-02T06:44:00Z">
              <w:rPr>
                <w:sz w:val="22"/>
                <w:szCs w:val="22"/>
              </w:rPr>
            </w:rPrChange>
          </w:rPr>
          <w:t>Figure 2. Time-resolved CCA reveals stronger and more stable EEG–EOG coupling in deeper sleep stages.</w:t>
        </w:r>
      </w:ins>
    </w:p>
    <w:p w14:paraId="7518C2E8" w14:textId="77777777" w:rsidR="0058049F" w:rsidRPr="00580C0B" w:rsidRDefault="0058049F" w:rsidP="002636E0">
      <w:pPr>
        <w:spacing w:line="360" w:lineRule="auto"/>
        <w:rPr>
          <w:ins w:id="490" w:author="Xueqing Li" w:date="2025-07-30T16:10:00Z" w16du:dateUtc="2025-07-30T08:10:00Z"/>
          <w:sz w:val="22"/>
          <w:szCs w:val="22"/>
        </w:rPr>
      </w:pPr>
    </w:p>
    <w:p w14:paraId="1A36386F" w14:textId="62C07B2D" w:rsidR="0024380F" w:rsidRPr="00580C0B" w:rsidDel="00A109A5" w:rsidRDefault="0024380F" w:rsidP="00A109A5">
      <w:pPr>
        <w:spacing w:line="360" w:lineRule="auto"/>
        <w:rPr>
          <w:del w:id="491" w:author="Xueqing Li" w:date="2025-07-29T15:15:00Z" w16du:dateUtc="2025-07-29T07:15:00Z"/>
          <w:sz w:val="22"/>
          <w:szCs w:val="22"/>
        </w:rPr>
      </w:pPr>
      <w:del w:id="492" w:author="Xueqing Li" w:date="2025-07-29T15:11:00Z" w16du:dateUtc="2025-07-29T07:11:00Z">
        <w:r w:rsidRPr="00580C0B" w:rsidDel="00A109A5">
          <w:rPr>
            <w:sz w:val="22"/>
            <w:szCs w:val="22"/>
          </w:rPr>
          <w:delText>\textbf{</w:delText>
        </w:r>
      </w:del>
      <w:del w:id="493" w:author="Xueqing Li" w:date="2025-07-29T15:15:00Z" w16du:dateUtc="2025-07-29T07:15:00Z">
        <w:r w:rsidRPr="00580C0B" w:rsidDel="00A109A5">
          <w:rPr>
            <w:sz w:val="22"/>
            <w:szCs w:val="22"/>
          </w:rPr>
          <w:delText>Stagewise Aggregation of Time-Resolved CCA</w:delText>
        </w:r>
      </w:del>
      <w:del w:id="494" w:author="Xueqing Li" w:date="2025-07-29T15:11:00Z" w16du:dateUtc="2025-07-29T07:11:00Z">
        <w:r w:rsidRPr="00580C0B" w:rsidDel="00A109A5">
          <w:rPr>
            <w:sz w:val="22"/>
            <w:szCs w:val="22"/>
          </w:rPr>
          <w:delText>}</w:delText>
        </w:r>
      </w:del>
    </w:p>
    <w:p w14:paraId="2D1FB239" w14:textId="77777777" w:rsidR="0024380F" w:rsidRPr="00580C0B" w:rsidDel="00A109A5" w:rsidRDefault="0024380F" w:rsidP="002636E0">
      <w:pPr>
        <w:spacing w:line="360" w:lineRule="auto"/>
        <w:rPr>
          <w:del w:id="495" w:author="Xueqing Li" w:date="2025-07-29T15:15:00Z" w16du:dateUtc="2025-07-29T07:15:00Z"/>
          <w:sz w:val="22"/>
          <w:szCs w:val="22"/>
        </w:rPr>
      </w:pPr>
    </w:p>
    <w:p w14:paraId="3404FB84" w14:textId="0D424684" w:rsidR="0024380F" w:rsidRPr="00580C0B" w:rsidDel="00E51D79" w:rsidRDefault="0024380F" w:rsidP="002636E0">
      <w:pPr>
        <w:spacing w:line="360" w:lineRule="auto"/>
        <w:rPr>
          <w:del w:id="496" w:author="Xueqing Li" w:date="2025-07-29T23:58:00Z" w16du:dateUtc="2025-07-29T15:58:00Z"/>
          <w:sz w:val="22"/>
          <w:szCs w:val="22"/>
        </w:rPr>
      </w:pPr>
      <w:del w:id="497" w:author="Xueqing Li" w:date="2025-07-29T23:58:00Z" w16du:dateUtc="2025-07-29T15:58:00Z">
        <w:r w:rsidRPr="00580C0B" w:rsidDel="00E51D79">
          <w:rPr>
            <w:sz w:val="22"/>
            <w:szCs w:val="22"/>
          </w:rPr>
          <w:delText>Aggregated values across all windows showed the same sleep-stage pattern as in the static case, with even clearer distinctions due to higher sample counts (Figure 2):</w:delText>
        </w:r>
      </w:del>
    </w:p>
    <w:p w14:paraId="3E31C361" w14:textId="4297EF46" w:rsidR="0024380F" w:rsidRPr="00580C0B" w:rsidDel="00E51D79" w:rsidRDefault="0024380F" w:rsidP="002636E0">
      <w:pPr>
        <w:spacing w:line="360" w:lineRule="auto"/>
        <w:rPr>
          <w:del w:id="498" w:author="Xueqing Li" w:date="2025-07-29T23:58:00Z" w16du:dateUtc="2025-07-29T15:58:00Z"/>
          <w:sz w:val="22"/>
          <w:szCs w:val="22"/>
        </w:rPr>
      </w:pPr>
      <w:del w:id="499" w:author="Xueqing Li" w:date="2025-07-29T23:58:00Z" w16du:dateUtc="2025-07-29T15:58:00Z">
        <w:r w:rsidRPr="00580C0B" w:rsidDel="00E51D79">
          <w:rPr>
            <w:sz w:val="22"/>
            <w:szCs w:val="22"/>
          </w:rPr>
          <w:delText>cca_corr1 ranged from 0.73 ± 0.13 (Wake) to 0.87 ± 0.07 (N3).</w:delText>
        </w:r>
      </w:del>
    </w:p>
    <w:p w14:paraId="16214492" w14:textId="59C3288B" w:rsidR="0024380F" w:rsidRPr="00580C0B" w:rsidDel="00E51D79" w:rsidRDefault="0024380F" w:rsidP="002636E0">
      <w:pPr>
        <w:spacing w:line="360" w:lineRule="auto"/>
        <w:rPr>
          <w:del w:id="500" w:author="Xueqing Li" w:date="2025-07-29T23:58:00Z" w16du:dateUtc="2025-07-29T15:58:00Z"/>
          <w:sz w:val="22"/>
          <w:szCs w:val="22"/>
        </w:rPr>
      </w:pPr>
      <w:del w:id="501" w:author="Xueqing Li" w:date="2025-07-29T23:58:00Z" w16du:dateUtc="2025-07-29T15:58:00Z">
        <w:r w:rsidRPr="00580C0B" w:rsidDel="00E51D79">
          <w:rPr>
            <w:sz w:val="22"/>
            <w:szCs w:val="22"/>
          </w:rPr>
          <w:delText>cca_corr2 ranged from 0.45 ± 0.17 (Wake) to 0.65 ± 0.11 (N3).</w:delText>
        </w:r>
      </w:del>
    </w:p>
    <w:p w14:paraId="155050D6" w14:textId="2EF74DB7" w:rsidR="0024380F" w:rsidRPr="00580C0B" w:rsidDel="00E51D79" w:rsidRDefault="0024380F" w:rsidP="002636E0">
      <w:pPr>
        <w:spacing w:line="360" w:lineRule="auto"/>
        <w:rPr>
          <w:del w:id="502" w:author="Xueqing Li" w:date="2025-07-29T23:58:00Z" w16du:dateUtc="2025-07-29T15:58:00Z"/>
          <w:sz w:val="22"/>
          <w:szCs w:val="22"/>
        </w:rPr>
      </w:pPr>
    </w:p>
    <w:p w14:paraId="4539D345" w14:textId="606D2A90" w:rsidR="0024380F" w:rsidRPr="00580C0B" w:rsidDel="00E51D79" w:rsidRDefault="0024380F" w:rsidP="002636E0">
      <w:pPr>
        <w:spacing w:line="360" w:lineRule="auto"/>
        <w:rPr>
          <w:del w:id="503" w:author="Xueqing Li" w:date="2025-07-29T23:58:00Z" w16du:dateUtc="2025-07-29T15:58:00Z"/>
          <w:sz w:val="22"/>
          <w:szCs w:val="22"/>
        </w:rPr>
      </w:pPr>
      <w:del w:id="504" w:author="Xueqing Li" w:date="2025-07-29T23:58:00Z" w16du:dateUtc="2025-07-29T15:58:00Z">
        <w:r w:rsidRPr="00580C0B" w:rsidDel="00E51D79">
          <w:rPr>
            <w:sz w:val="22"/>
            <w:szCs w:val="22"/>
          </w:rPr>
          <w:delText>Notably, standard deviations decreased with sleep depth, suggesting more stable coupling during N2 and N3 compared to the more variable dynamics of Wake and REM.</w:delText>
        </w:r>
      </w:del>
    </w:p>
    <w:p w14:paraId="566ADA61" w14:textId="3D7DF54E" w:rsidR="0024380F" w:rsidRPr="00580C0B" w:rsidDel="00A109A5" w:rsidRDefault="0024380F" w:rsidP="002636E0">
      <w:pPr>
        <w:spacing w:line="360" w:lineRule="auto"/>
        <w:rPr>
          <w:del w:id="505" w:author="Xueqing Li" w:date="2025-07-29T15:12:00Z" w16du:dateUtc="2025-07-29T07:12:00Z"/>
          <w:sz w:val="22"/>
          <w:szCs w:val="22"/>
        </w:rPr>
      </w:pPr>
    </w:p>
    <w:p w14:paraId="5C488CAF" w14:textId="243883FC" w:rsidR="0024380F" w:rsidRPr="00580C0B" w:rsidDel="00A109A5" w:rsidRDefault="0024380F" w:rsidP="002636E0">
      <w:pPr>
        <w:spacing w:line="360" w:lineRule="auto"/>
        <w:rPr>
          <w:del w:id="506" w:author="Xueqing Li" w:date="2025-07-29T15:12:00Z" w16du:dateUtc="2025-07-29T07:12:00Z"/>
          <w:sz w:val="22"/>
          <w:szCs w:val="22"/>
        </w:rPr>
      </w:pPr>
      <w:del w:id="507" w:author="Xueqing Li" w:date="2025-07-29T15:12:00Z" w16du:dateUtc="2025-07-29T07:12:00Z">
        <w:r w:rsidRPr="00580C0B" w:rsidDel="00A109A5">
          <w:rPr>
            <w:sz w:val="22"/>
            <w:szCs w:val="22"/>
          </w:rPr>
          <w:delText>\begin{figure}</w:delText>
        </w:r>
      </w:del>
    </w:p>
    <w:p w14:paraId="664A006C" w14:textId="272C1B70" w:rsidR="0024380F" w:rsidRPr="00580C0B" w:rsidDel="00A109A5" w:rsidRDefault="0024380F" w:rsidP="002636E0">
      <w:pPr>
        <w:spacing w:line="360" w:lineRule="auto"/>
        <w:rPr>
          <w:del w:id="508" w:author="Xueqing Li" w:date="2025-07-29T15:12:00Z" w16du:dateUtc="2025-07-29T07:12:00Z"/>
          <w:sz w:val="22"/>
          <w:szCs w:val="22"/>
        </w:rPr>
      </w:pPr>
      <w:del w:id="509" w:author="Xueqing Li" w:date="2025-07-29T15:12:00Z" w16du:dateUtc="2025-07-29T07:12:00Z">
        <w:r w:rsidRPr="00580C0B" w:rsidDel="00A109A5">
          <w:rPr>
            <w:sz w:val="22"/>
            <w:szCs w:val="22"/>
          </w:rPr>
          <w:delText>\centering</w:delText>
        </w:r>
      </w:del>
    </w:p>
    <w:p w14:paraId="3FFF09D3" w14:textId="622556B3" w:rsidR="0024380F" w:rsidRPr="00580C0B" w:rsidDel="00A109A5" w:rsidRDefault="0024380F" w:rsidP="002636E0">
      <w:pPr>
        <w:spacing w:line="360" w:lineRule="auto"/>
        <w:rPr>
          <w:del w:id="510" w:author="Xueqing Li" w:date="2025-07-29T15:12:00Z" w16du:dateUtc="2025-07-29T07:12:00Z"/>
          <w:sz w:val="22"/>
          <w:szCs w:val="22"/>
        </w:rPr>
      </w:pPr>
      <w:del w:id="511" w:author="Xueqing Li" w:date="2025-07-29T15:12:00Z" w16du:dateUtc="2025-07-29T07:12:00Z">
        <w:r w:rsidRPr="00580C0B" w:rsidDel="00A109A5">
          <w:rPr>
            <w:sz w:val="22"/>
            <w:szCs w:val="22"/>
          </w:rPr>
          <w:delText>\includegraphics[width=0.8\textwidth]{empty.pdf}</w:delText>
        </w:r>
      </w:del>
    </w:p>
    <w:p w14:paraId="3628AE48" w14:textId="4D7C0803" w:rsidR="0024380F" w:rsidRPr="00580C0B" w:rsidDel="00A109A5" w:rsidRDefault="0024380F" w:rsidP="002636E0">
      <w:pPr>
        <w:spacing w:line="360" w:lineRule="auto"/>
        <w:rPr>
          <w:del w:id="512" w:author="Xueqing Li" w:date="2025-07-29T15:12:00Z" w16du:dateUtc="2025-07-29T07:12:00Z"/>
          <w:sz w:val="22"/>
          <w:szCs w:val="22"/>
        </w:rPr>
      </w:pPr>
      <w:del w:id="513" w:author="Xueqing Li" w:date="2025-07-29T15:12:00Z" w16du:dateUtc="2025-07-29T07:12:00Z">
        <w:r w:rsidRPr="00580C0B" w:rsidDel="00A109A5">
          <w:rPr>
            <w:sz w:val="22"/>
            <w:szCs w:val="22"/>
          </w:rPr>
          <w:delText>\caption{Figure 2. Boxplots of time-resolved cca_corr1 and cca_corr2 distributions per stage.}</w:delText>
        </w:r>
      </w:del>
    </w:p>
    <w:p w14:paraId="51B2D6B3" w14:textId="2A4C4604" w:rsidR="0024380F" w:rsidRPr="00580C0B" w:rsidDel="00A109A5" w:rsidRDefault="0024380F" w:rsidP="002636E0">
      <w:pPr>
        <w:spacing w:line="360" w:lineRule="auto"/>
        <w:rPr>
          <w:del w:id="514" w:author="Xueqing Li" w:date="2025-07-29T15:12:00Z" w16du:dateUtc="2025-07-29T07:12:00Z"/>
          <w:sz w:val="22"/>
          <w:szCs w:val="22"/>
        </w:rPr>
      </w:pPr>
      <w:del w:id="515" w:author="Xueqing Li" w:date="2025-07-29T15:12:00Z" w16du:dateUtc="2025-07-29T07:12:00Z">
        <w:r w:rsidRPr="00580C0B" w:rsidDel="00A109A5">
          <w:rPr>
            <w:sz w:val="22"/>
            <w:szCs w:val="22"/>
          </w:rPr>
          <w:delText>\end{figure}</w:delText>
        </w:r>
      </w:del>
    </w:p>
    <w:p w14:paraId="54E362FF" w14:textId="77777777" w:rsidR="0024380F" w:rsidRPr="00580C0B" w:rsidDel="00A109A5" w:rsidRDefault="0024380F" w:rsidP="002636E0">
      <w:pPr>
        <w:spacing w:line="360" w:lineRule="auto"/>
        <w:rPr>
          <w:del w:id="516" w:author="Xueqing Li" w:date="2025-07-29T15:16:00Z" w16du:dateUtc="2025-07-29T07:16:00Z"/>
          <w:sz w:val="22"/>
          <w:szCs w:val="22"/>
        </w:rPr>
      </w:pPr>
    </w:p>
    <w:p w14:paraId="3259C5E7" w14:textId="2265D914" w:rsidR="0024380F" w:rsidRPr="00580C0B" w:rsidDel="00A109A5" w:rsidRDefault="0024380F" w:rsidP="002636E0">
      <w:pPr>
        <w:spacing w:line="360" w:lineRule="auto"/>
        <w:rPr>
          <w:del w:id="517" w:author="Xueqing Li" w:date="2025-07-29T15:16:00Z" w16du:dateUtc="2025-07-29T07:16:00Z"/>
          <w:sz w:val="22"/>
          <w:szCs w:val="22"/>
        </w:rPr>
      </w:pPr>
      <w:del w:id="518" w:author="Xueqing Li" w:date="2025-07-29T15:12:00Z" w16du:dateUtc="2025-07-29T07:12:00Z">
        <w:r w:rsidRPr="00580C0B" w:rsidDel="00A109A5">
          <w:rPr>
            <w:sz w:val="22"/>
            <w:szCs w:val="22"/>
          </w:rPr>
          <w:delText>\textbf{</w:delText>
        </w:r>
      </w:del>
      <w:del w:id="519" w:author="Xueqing Li" w:date="2025-07-29T15:16:00Z" w16du:dateUtc="2025-07-29T07:16:00Z">
        <w:r w:rsidRPr="00580C0B" w:rsidDel="00A109A5">
          <w:rPr>
            <w:sz w:val="22"/>
            <w:szCs w:val="22"/>
          </w:rPr>
          <w:delText>Temporal Evolution of Canonical Correlations</w:delText>
        </w:r>
      </w:del>
      <w:del w:id="520" w:author="Xueqing Li" w:date="2025-07-29T15:12:00Z" w16du:dateUtc="2025-07-29T07:12:00Z">
        <w:r w:rsidRPr="00580C0B" w:rsidDel="00A109A5">
          <w:rPr>
            <w:sz w:val="22"/>
            <w:szCs w:val="22"/>
          </w:rPr>
          <w:delText>}</w:delText>
        </w:r>
      </w:del>
    </w:p>
    <w:p w14:paraId="3909ECA9" w14:textId="5706C248" w:rsidR="0024380F" w:rsidRPr="00580C0B" w:rsidDel="00E51D79" w:rsidRDefault="0024380F" w:rsidP="002636E0">
      <w:pPr>
        <w:spacing w:line="360" w:lineRule="auto"/>
        <w:rPr>
          <w:del w:id="521" w:author="Xueqing Li" w:date="2025-07-29T23:58:00Z" w16du:dateUtc="2025-07-29T15:58:00Z"/>
          <w:sz w:val="22"/>
          <w:szCs w:val="22"/>
        </w:rPr>
      </w:pPr>
    </w:p>
    <w:p w14:paraId="4CC8DCA5" w14:textId="39583A8B" w:rsidR="0024380F" w:rsidRPr="00580C0B" w:rsidDel="00E51D79" w:rsidRDefault="0024380F" w:rsidP="002636E0">
      <w:pPr>
        <w:spacing w:line="360" w:lineRule="auto"/>
        <w:rPr>
          <w:del w:id="522" w:author="Xueqing Li" w:date="2025-07-29T23:58:00Z" w16du:dateUtc="2025-07-29T15:58:00Z"/>
          <w:sz w:val="22"/>
          <w:szCs w:val="22"/>
        </w:rPr>
      </w:pPr>
      <w:del w:id="523" w:author="Xueqing Li" w:date="2025-07-29T23:58:00Z" w16du:dateUtc="2025-07-29T15:58:00Z">
        <w:r w:rsidRPr="00580C0B" w:rsidDel="00E51D79">
          <w:rPr>
            <w:sz w:val="22"/>
            <w:szCs w:val="22"/>
          </w:rPr>
          <w:delText>We next examined how canonical correlations evolved across the night by averaging CCA values within 10-minute bins for each stage. The resulting trajectories (Figure 3) revealed:</w:delText>
        </w:r>
      </w:del>
    </w:p>
    <w:p w14:paraId="50C58A32" w14:textId="08CAC00A" w:rsidR="0024380F" w:rsidRPr="00580C0B" w:rsidDel="00E51D79" w:rsidRDefault="0024380F" w:rsidP="002636E0">
      <w:pPr>
        <w:spacing w:line="360" w:lineRule="auto"/>
        <w:rPr>
          <w:del w:id="524" w:author="Xueqing Li" w:date="2025-07-29T23:58:00Z" w16du:dateUtc="2025-07-29T15:58:00Z"/>
          <w:sz w:val="22"/>
          <w:szCs w:val="22"/>
        </w:rPr>
      </w:pPr>
      <w:del w:id="525" w:author="Xueqing Li" w:date="2025-07-29T23:58:00Z" w16du:dateUtc="2025-07-29T15:58:00Z">
        <w:r w:rsidRPr="00580C0B" w:rsidDel="00E51D79">
          <w:rPr>
            <w:sz w:val="22"/>
            <w:szCs w:val="22"/>
          </w:rPr>
          <w:delText>Relatively stable and elevated correlation values during sustained N2/N3 episodes.</w:delText>
        </w:r>
      </w:del>
    </w:p>
    <w:p w14:paraId="45537B5A" w14:textId="6535F56E" w:rsidR="0024380F" w:rsidRPr="00580C0B" w:rsidDel="00E51D79" w:rsidRDefault="0024380F" w:rsidP="002636E0">
      <w:pPr>
        <w:spacing w:line="360" w:lineRule="auto"/>
        <w:rPr>
          <w:del w:id="526" w:author="Xueqing Li" w:date="2025-07-29T23:58:00Z" w16du:dateUtc="2025-07-29T15:58:00Z"/>
          <w:sz w:val="22"/>
          <w:szCs w:val="22"/>
        </w:rPr>
      </w:pPr>
      <w:del w:id="527" w:author="Xueqing Li" w:date="2025-07-29T23:58:00Z" w16du:dateUtc="2025-07-29T15:58:00Z">
        <w:r w:rsidRPr="00580C0B" w:rsidDel="00E51D79">
          <w:rPr>
            <w:sz w:val="22"/>
            <w:szCs w:val="22"/>
          </w:rPr>
          <w:delText>More variable or fluctuating profiles during REM and Wake intervals.</w:delText>
        </w:r>
      </w:del>
    </w:p>
    <w:p w14:paraId="2EB007B5" w14:textId="621566D5" w:rsidR="0024380F" w:rsidRPr="00580C0B" w:rsidDel="00E51D79" w:rsidRDefault="0024380F" w:rsidP="002636E0">
      <w:pPr>
        <w:spacing w:line="360" w:lineRule="auto"/>
        <w:rPr>
          <w:del w:id="528" w:author="Xueqing Li" w:date="2025-07-29T23:58:00Z" w16du:dateUtc="2025-07-29T15:58:00Z"/>
          <w:sz w:val="22"/>
          <w:szCs w:val="22"/>
        </w:rPr>
      </w:pPr>
      <w:del w:id="529" w:author="Xueqing Li" w:date="2025-07-29T23:58:00Z" w16du:dateUtc="2025-07-29T15:58:00Z">
        <w:r w:rsidRPr="00580C0B" w:rsidDel="00E51D79">
          <w:rPr>
            <w:sz w:val="22"/>
            <w:szCs w:val="22"/>
          </w:rPr>
          <w:delText>Transition phases (e.g., N1) showed inconsistent coupling patterns.</w:delText>
        </w:r>
      </w:del>
    </w:p>
    <w:p w14:paraId="322486B1" w14:textId="6A16EC77" w:rsidR="0024380F" w:rsidRPr="00580C0B" w:rsidDel="00E51D79" w:rsidRDefault="0024380F" w:rsidP="002636E0">
      <w:pPr>
        <w:spacing w:line="360" w:lineRule="auto"/>
        <w:rPr>
          <w:del w:id="530" w:author="Xueqing Li" w:date="2025-07-29T23:58:00Z" w16du:dateUtc="2025-07-29T15:58:00Z"/>
          <w:sz w:val="22"/>
          <w:szCs w:val="22"/>
        </w:rPr>
      </w:pPr>
    </w:p>
    <w:p w14:paraId="3E500945" w14:textId="0C7A9170" w:rsidR="0024380F" w:rsidRPr="00580C0B" w:rsidDel="00E51D79" w:rsidRDefault="0024380F" w:rsidP="002636E0">
      <w:pPr>
        <w:spacing w:line="360" w:lineRule="auto"/>
        <w:rPr>
          <w:del w:id="531" w:author="Xueqing Li" w:date="2025-07-29T23:58:00Z" w16du:dateUtc="2025-07-29T15:58:00Z"/>
          <w:sz w:val="22"/>
          <w:szCs w:val="22"/>
        </w:rPr>
      </w:pPr>
      <w:del w:id="532" w:author="Xueqing Li" w:date="2025-07-29T23:58:00Z" w16du:dateUtc="2025-07-29T15:58:00Z">
        <w:r w:rsidRPr="00580C0B" w:rsidDel="00E51D79">
          <w:rPr>
            <w:sz w:val="22"/>
            <w:szCs w:val="22"/>
          </w:rPr>
          <w:delText>These patterns reflect the non-stationary nature of sleep physiology and suggest that EEG–EOG synchrony is dynamically modulated over time.</w:delText>
        </w:r>
      </w:del>
    </w:p>
    <w:p w14:paraId="1F807529" w14:textId="3F07BAFB" w:rsidR="0024380F" w:rsidRPr="00580C0B" w:rsidDel="00A109A5" w:rsidRDefault="0024380F" w:rsidP="002636E0">
      <w:pPr>
        <w:spacing w:line="360" w:lineRule="auto"/>
        <w:rPr>
          <w:del w:id="533" w:author="Xueqing Li" w:date="2025-07-29T15:12:00Z" w16du:dateUtc="2025-07-29T07:12:00Z"/>
          <w:sz w:val="22"/>
          <w:szCs w:val="22"/>
        </w:rPr>
      </w:pPr>
    </w:p>
    <w:p w14:paraId="1E1B5840" w14:textId="269D147D" w:rsidR="0024380F" w:rsidRPr="00580C0B" w:rsidDel="00A109A5" w:rsidRDefault="0024380F" w:rsidP="002636E0">
      <w:pPr>
        <w:spacing w:line="360" w:lineRule="auto"/>
        <w:rPr>
          <w:del w:id="534" w:author="Xueqing Li" w:date="2025-07-29T15:12:00Z" w16du:dateUtc="2025-07-29T07:12:00Z"/>
          <w:sz w:val="22"/>
          <w:szCs w:val="22"/>
        </w:rPr>
      </w:pPr>
      <w:del w:id="535" w:author="Xueqing Li" w:date="2025-07-29T15:12:00Z" w16du:dateUtc="2025-07-29T07:12:00Z">
        <w:r w:rsidRPr="00580C0B" w:rsidDel="00A109A5">
          <w:rPr>
            <w:sz w:val="22"/>
            <w:szCs w:val="22"/>
          </w:rPr>
          <w:delText>\begin{figure}</w:delText>
        </w:r>
      </w:del>
    </w:p>
    <w:p w14:paraId="1A154520" w14:textId="7327C910" w:rsidR="0024380F" w:rsidRPr="00580C0B" w:rsidDel="00A109A5" w:rsidRDefault="0024380F" w:rsidP="002636E0">
      <w:pPr>
        <w:spacing w:line="360" w:lineRule="auto"/>
        <w:rPr>
          <w:del w:id="536" w:author="Xueqing Li" w:date="2025-07-29T15:12:00Z" w16du:dateUtc="2025-07-29T07:12:00Z"/>
          <w:sz w:val="22"/>
          <w:szCs w:val="22"/>
        </w:rPr>
      </w:pPr>
      <w:del w:id="537" w:author="Xueqing Li" w:date="2025-07-29T15:12:00Z" w16du:dateUtc="2025-07-29T07:12:00Z">
        <w:r w:rsidRPr="00580C0B" w:rsidDel="00A109A5">
          <w:rPr>
            <w:sz w:val="22"/>
            <w:szCs w:val="22"/>
          </w:rPr>
          <w:delText>\centering</w:delText>
        </w:r>
      </w:del>
    </w:p>
    <w:p w14:paraId="3D09A71B" w14:textId="585959DB" w:rsidR="0024380F" w:rsidRPr="00580C0B" w:rsidDel="00A109A5" w:rsidRDefault="0024380F" w:rsidP="002636E0">
      <w:pPr>
        <w:spacing w:line="360" w:lineRule="auto"/>
        <w:rPr>
          <w:del w:id="538" w:author="Xueqing Li" w:date="2025-07-29T15:12:00Z" w16du:dateUtc="2025-07-29T07:12:00Z"/>
          <w:sz w:val="22"/>
          <w:szCs w:val="22"/>
        </w:rPr>
      </w:pPr>
      <w:del w:id="539" w:author="Xueqing Li" w:date="2025-07-29T15:12:00Z" w16du:dateUtc="2025-07-29T07:12:00Z">
        <w:r w:rsidRPr="00580C0B" w:rsidDel="00A109A5">
          <w:rPr>
            <w:sz w:val="22"/>
            <w:szCs w:val="22"/>
          </w:rPr>
          <w:delText>\includegraphics[width=0.8\textwidth]{empty.pdf}</w:delText>
        </w:r>
      </w:del>
    </w:p>
    <w:p w14:paraId="365C7F6A" w14:textId="76D907BD" w:rsidR="0024380F" w:rsidRPr="00580C0B" w:rsidDel="00A109A5" w:rsidRDefault="0024380F" w:rsidP="002636E0">
      <w:pPr>
        <w:spacing w:line="360" w:lineRule="auto"/>
        <w:rPr>
          <w:del w:id="540" w:author="Xueqing Li" w:date="2025-07-29T15:12:00Z" w16du:dateUtc="2025-07-29T07:12:00Z"/>
          <w:sz w:val="22"/>
          <w:szCs w:val="22"/>
        </w:rPr>
      </w:pPr>
      <w:del w:id="541" w:author="Xueqing Li" w:date="2025-07-29T15:12:00Z" w16du:dateUtc="2025-07-29T07:12:00Z">
        <w:r w:rsidRPr="00580C0B" w:rsidDel="00A109A5">
          <w:rPr>
            <w:sz w:val="22"/>
            <w:szCs w:val="22"/>
          </w:rPr>
          <w:delText>\caption{Figure 3. Mean cca_corr1 and cca_corr2 trajectories over time by stage (10-min bins).}</w:delText>
        </w:r>
      </w:del>
    </w:p>
    <w:p w14:paraId="1590DFB9" w14:textId="7F0ACE0D" w:rsidR="0024380F" w:rsidRPr="00580C0B" w:rsidDel="00A109A5" w:rsidRDefault="0024380F" w:rsidP="002636E0">
      <w:pPr>
        <w:spacing w:line="360" w:lineRule="auto"/>
        <w:rPr>
          <w:del w:id="542" w:author="Xueqing Li" w:date="2025-07-29T15:12:00Z" w16du:dateUtc="2025-07-29T07:12:00Z"/>
          <w:sz w:val="22"/>
          <w:szCs w:val="22"/>
        </w:rPr>
      </w:pPr>
      <w:del w:id="543" w:author="Xueqing Li" w:date="2025-07-29T15:12:00Z" w16du:dateUtc="2025-07-29T07:12:00Z">
        <w:r w:rsidRPr="00580C0B" w:rsidDel="00A109A5">
          <w:rPr>
            <w:sz w:val="22"/>
            <w:szCs w:val="22"/>
          </w:rPr>
          <w:delText>\end{figure}</w:delText>
        </w:r>
      </w:del>
    </w:p>
    <w:p w14:paraId="71E38A5B" w14:textId="77777777" w:rsidR="0024380F" w:rsidRPr="00580C0B" w:rsidRDefault="0024380F" w:rsidP="002636E0">
      <w:pPr>
        <w:spacing w:line="360" w:lineRule="auto"/>
        <w:rPr>
          <w:sz w:val="22"/>
          <w:szCs w:val="22"/>
        </w:rPr>
      </w:pPr>
    </w:p>
    <w:p w14:paraId="413FB035" w14:textId="764A93E2" w:rsidR="0024380F" w:rsidRPr="00580C0B" w:rsidDel="00E16EA2" w:rsidRDefault="00A109A5">
      <w:pPr>
        <w:pStyle w:val="Subtitle"/>
        <w:spacing w:line="360" w:lineRule="auto"/>
        <w:rPr>
          <w:del w:id="544" w:author="Xueqing Li" w:date="2025-07-30T00:42:00Z" w16du:dateUtc="2025-07-29T16:42:00Z"/>
          <w:rFonts w:cs="Times New Roman"/>
          <w:b/>
          <w:bCs/>
          <w:sz w:val="22"/>
          <w:szCs w:val="22"/>
          <w:rPrChange w:id="545" w:author="Xueqing Li" w:date="2025-08-02T14:44:00Z" w16du:dateUtc="2025-08-02T06:44:00Z">
            <w:rPr>
              <w:del w:id="546" w:author="Xueqing Li" w:date="2025-07-30T00:42:00Z" w16du:dateUtc="2025-07-29T16:42:00Z"/>
              <w:sz w:val="22"/>
              <w:szCs w:val="22"/>
            </w:rPr>
          </w:rPrChange>
        </w:rPr>
        <w:pPrChange w:id="547" w:author="Xueqing Li" w:date="2025-07-29T15:14:00Z" w16du:dateUtc="2025-07-29T07:14:00Z">
          <w:pPr>
            <w:spacing w:line="360" w:lineRule="auto"/>
          </w:pPr>
        </w:pPrChange>
      </w:pPr>
      <w:ins w:id="548" w:author="Xueqing Li" w:date="2025-07-29T15:12:00Z" w16du:dateUtc="2025-07-29T07:12:00Z">
        <w:r w:rsidRPr="00580C0B">
          <w:rPr>
            <w:rFonts w:cs="Times New Roman"/>
            <w:b/>
            <w:bCs/>
            <w:sz w:val="22"/>
            <w:szCs w:val="22"/>
            <w:rPrChange w:id="549" w:author="Xueqing Li" w:date="2025-08-02T14:44:00Z" w16du:dateUtc="2025-08-02T06:44:00Z">
              <w:rPr>
                <w:sz w:val="22"/>
                <w:szCs w:val="22"/>
              </w:rPr>
            </w:rPrChange>
          </w:rPr>
          <w:t xml:space="preserve">4.3 </w:t>
        </w:r>
      </w:ins>
      <w:del w:id="550" w:author="Xueqing Li" w:date="2025-07-29T15:12:00Z" w16du:dateUtc="2025-07-29T07:12:00Z">
        <w:r w:rsidR="0024380F" w:rsidRPr="00580C0B" w:rsidDel="00A109A5">
          <w:rPr>
            <w:rFonts w:cs="Times New Roman"/>
            <w:b/>
            <w:bCs/>
            <w:sz w:val="22"/>
            <w:szCs w:val="22"/>
            <w:rPrChange w:id="551" w:author="Xueqing Li" w:date="2025-08-02T14:44:00Z" w16du:dateUtc="2025-08-02T06:44:00Z">
              <w:rPr>
                <w:sz w:val="22"/>
                <w:szCs w:val="22"/>
              </w:rPr>
            </w:rPrChange>
          </w:rPr>
          <w:delText>\subsection{</w:delText>
        </w:r>
      </w:del>
      <w:r w:rsidR="0024380F" w:rsidRPr="00580C0B">
        <w:rPr>
          <w:rFonts w:cs="Times New Roman"/>
          <w:b/>
          <w:bCs/>
          <w:sz w:val="22"/>
          <w:szCs w:val="22"/>
          <w:rPrChange w:id="552" w:author="Xueqing Li" w:date="2025-08-02T14:44:00Z" w16du:dateUtc="2025-08-02T06:44:00Z">
            <w:rPr>
              <w:sz w:val="22"/>
              <w:szCs w:val="22"/>
            </w:rPr>
          </w:rPrChange>
        </w:rPr>
        <w:t>Distributional Complexity of Coupling Dynamics</w:t>
      </w:r>
      <w:del w:id="553" w:author="Xueqing Li" w:date="2025-07-29T15:12:00Z" w16du:dateUtc="2025-07-29T07:12:00Z">
        <w:r w:rsidR="0024380F" w:rsidRPr="00580C0B" w:rsidDel="00A109A5">
          <w:rPr>
            <w:rFonts w:cs="Times New Roman"/>
            <w:b/>
            <w:bCs/>
            <w:sz w:val="22"/>
            <w:szCs w:val="22"/>
            <w:rPrChange w:id="554" w:author="Xueqing Li" w:date="2025-08-02T14:44:00Z" w16du:dateUtc="2025-08-02T06:44:00Z">
              <w:rPr>
                <w:sz w:val="22"/>
                <w:szCs w:val="22"/>
              </w:rPr>
            </w:rPrChange>
          </w:rPr>
          <w:delText>}</w:delText>
        </w:r>
      </w:del>
    </w:p>
    <w:p w14:paraId="4357B15A" w14:textId="77777777" w:rsidR="0024380F" w:rsidRPr="00580C0B" w:rsidDel="00E16EA2" w:rsidRDefault="0024380F" w:rsidP="002636E0">
      <w:pPr>
        <w:spacing w:line="360" w:lineRule="auto"/>
        <w:rPr>
          <w:del w:id="555" w:author="Xueqing Li" w:date="2025-07-30T00:42:00Z" w16du:dateUtc="2025-07-29T16:42:00Z"/>
          <w:sz w:val="22"/>
          <w:szCs w:val="22"/>
        </w:rPr>
      </w:pPr>
    </w:p>
    <w:p w14:paraId="163BAA35" w14:textId="79D11561" w:rsidR="0024380F" w:rsidRPr="00580C0B" w:rsidDel="00E16EA2" w:rsidRDefault="0024380F" w:rsidP="002636E0">
      <w:pPr>
        <w:spacing w:line="360" w:lineRule="auto"/>
        <w:rPr>
          <w:del w:id="556" w:author="Xueqing Li" w:date="2025-07-30T00:42:00Z" w16du:dateUtc="2025-07-29T16:42:00Z"/>
          <w:sz w:val="22"/>
          <w:szCs w:val="22"/>
        </w:rPr>
      </w:pPr>
      <w:del w:id="557" w:author="Xueqing Li" w:date="2025-07-30T00:42:00Z" w16du:dateUtc="2025-07-29T16:42:00Z">
        <w:r w:rsidRPr="00580C0B" w:rsidDel="00E16EA2">
          <w:rPr>
            <w:sz w:val="22"/>
            <w:szCs w:val="22"/>
          </w:rPr>
          <w:delText>To quantify the variability and structure of EEG–EOG coupling beyond mean correlation, we computed entropy, skewness, and kurtosis of the time-resolved CCA distributions for each subject and stage.</w:delText>
        </w:r>
      </w:del>
    </w:p>
    <w:p w14:paraId="09FD64EF" w14:textId="77777777" w:rsidR="0024380F" w:rsidRPr="00580C0B" w:rsidDel="00A109A5" w:rsidRDefault="0024380F" w:rsidP="002636E0">
      <w:pPr>
        <w:spacing w:line="360" w:lineRule="auto"/>
        <w:rPr>
          <w:del w:id="558" w:author="Xueqing Li" w:date="2025-07-29T15:12:00Z" w16du:dateUtc="2025-07-29T07:12:00Z"/>
          <w:sz w:val="22"/>
          <w:szCs w:val="22"/>
        </w:rPr>
      </w:pPr>
    </w:p>
    <w:p w14:paraId="5915E8B5" w14:textId="36B10210" w:rsidR="0024380F" w:rsidRPr="00580C0B" w:rsidDel="00A109A5" w:rsidRDefault="0024380F" w:rsidP="002636E0">
      <w:pPr>
        <w:spacing w:line="360" w:lineRule="auto"/>
        <w:rPr>
          <w:del w:id="559" w:author="Xueqing Li" w:date="2025-07-29T15:12:00Z" w16du:dateUtc="2025-07-29T07:12:00Z"/>
          <w:sz w:val="22"/>
          <w:szCs w:val="22"/>
        </w:rPr>
      </w:pPr>
      <w:del w:id="560" w:author="Xueqing Li" w:date="2025-07-29T15:12:00Z" w16du:dateUtc="2025-07-29T07:12:00Z">
        <w:r w:rsidRPr="00580C0B" w:rsidDel="00A109A5">
          <w:rPr>
            <w:sz w:val="22"/>
            <w:szCs w:val="22"/>
          </w:rPr>
          <w:delText>\subsection{Entropy Profiles}</w:delText>
        </w:r>
      </w:del>
    </w:p>
    <w:p w14:paraId="388D5753" w14:textId="3FA8F5E8" w:rsidR="0024380F" w:rsidRPr="00580C0B" w:rsidDel="00A109A5" w:rsidRDefault="0024380F" w:rsidP="002636E0">
      <w:pPr>
        <w:spacing w:line="360" w:lineRule="auto"/>
        <w:rPr>
          <w:del w:id="561" w:author="Xueqing Li" w:date="2025-07-29T15:12:00Z" w16du:dateUtc="2025-07-29T07:12:00Z"/>
          <w:sz w:val="22"/>
          <w:szCs w:val="22"/>
        </w:rPr>
      </w:pPr>
    </w:p>
    <w:p w14:paraId="215BD063" w14:textId="4FEE93CE" w:rsidR="0024380F" w:rsidRPr="00580C0B" w:rsidDel="00A109A5" w:rsidRDefault="0024380F" w:rsidP="002636E0">
      <w:pPr>
        <w:spacing w:line="360" w:lineRule="auto"/>
        <w:rPr>
          <w:del w:id="562" w:author="Xueqing Li" w:date="2025-07-29T15:12:00Z" w16du:dateUtc="2025-07-29T07:12:00Z"/>
          <w:sz w:val="22"/>
          <w:szCs w:val="22"/>
        </w:rPr>
      </w:pPr>
      <w:del w:id="563" w:author="Xueqing Li" w:date="2025-07-29T15:12:00Z" w16du:dateUtc="2025-07-29T07:12:00Z">
        <w:r w:rsidRPr="00580C0B" w:rsidDel="00A109A5">
          <w:rPr>
            <w:sz w:val="22"/>
            <w:szCs w:val="22"/>
          </w:rPr>
          <w:delText xml:space="preserve">Entropy values for both cca_corr1 and cca_corr2 were highest in Wake and REM and lowest in N3 (Figure 4). </w:delText>
        </w:r>
      </w:del>
    </w:p>
    <w:p w14:paraId="5A563982" w14:textId="0EA92D77" w:rsidR="0024380F" w:rsidRPr="00580C0B" w:rsidDel="00A109A5" w:rsidRDefault="0024380F" w:rsidP="002636E0">
      <w:pPr>
        <w:spacing w:line="360" w:lineRule="auto"/>
        <w:rPr>
          <w:del w:id="564" w:author="Xueqing Li" w:date="2025-07-29T15:12:00Z" w16du:dateUtc="2025-07-29T07:12:00Z"/>
          <w:sz w:val="22"/>
          <w:szCs w:val="22"/>
        </w:rPr>
      </w:pPr>
      <w:del w:id="565" w:author="Xueqing Li" w:date="2025-07-29T15:12:00Z" w16du:dateUtc="2025-07-29T07:12:00Z">
        <w:r w:rsidRPr="00580C0B" w:rsidDel="00A109A5">
          <w:rPr>
            <w:sz w:val="22"/>
            <w:szCs w:val="22"/>
          </w:rPr>
          <w:delText>For example:</w:delText>
        </w:r>
      </w:del>
    </w:p>
    <w:p w14:paraId="38E91E5F" w14:textId="0B41E9BA" w:rsidR="0024380F" w:rsidRPr="00580C0B" w:rsidDel="00A109A5" w:rsidRDefault="0024380F" w:rsidP="002636E0">
      <w:pPr>
        <w:spacing w:line="360" w:lineRule="auto"/>
        <w:rPr>
          <w:del w:id="566" w:author="Xueqing Li" w:date="2025-07-29T15:12:00Z" w16du:dateUtc="2025-07-29T07:12:00Z"/>
          <w:sz w:val="22"/>
          <w:szCs w:val="22"/>
        </w:rPr>
      </w:pPr>
      <w:del w:id="567" w:author="Xueqing Li" w:date="2025-07-29T15:12:00Z" w16du:dateUtc="2025-07-29T07:12:00Z">
        <w:r w:rsidRPr="00580C0B" w:rsidDel="00A109A5">
          <w:rPr>
            <w:sz w:val="22"/>
            <w:szCs w:val="22"/>
          </w:rPr>
          <w:delText>cca_corr1 entropy:</w:delText>
        </w:r>
      </w:del>
    </w:p>
    <w:p w14:paraId="623EFCCC" w14:textId="7AB04096" w:rsidR="0024380F" w:rsidRPr="00580C0B" w:rsidDel="00A109A5" w:rsidRDefault="0024380F" w:rsidP="002636E0">
      <w:pPr>
        <w:spacing w:line="360" w:lineRule="auto"/>
        <w:rPr>
          <w:del w:id="568" w:author="Xueqing Li" w:date="2025-07-29T15:12:00Z" w16du:dateUtc="2025-07-29T07:12:00Z"/>
          <w:sz w:val="22"/>
          <w:szCs w:val="22"/>
        </w:rPr>
      </w:pPr>
      <w:del w:id="569" w:author="Xueqing Li" w:date="2025-07-29T15:12:00Z" w16du:dateUtc="2025-07-29T07:12:00Z">
        <w:r w:rsidRPr="00580C0B" w:rsidDel="00A109A5">
          <w:rPr>
            <w:sz w:val="22"/>
            <w:szCs w:val="22"/>
          </w:rPr>
          <w:delText>Wake: ~2.20</w:delText>
        </w:r>
      </w:del>
    </w:p>
    <w:p w14:paraId="25751998" w14:textId="56AAA749" w:rsidR="0024380F" w:rsidRPr="00580C0B" w:rsidDel="00A109A5" w:rsidRDefault="0024380F" w:rsidP="002636E0">
      <w:pPr>
        <w:spacing w:line="360" w:lineRule="auto"/>
        <w:rPr>
          <w:del w:id="570" w:author="Xueqing Li" w:date="2025-07-29T15:12:00Z" w16du:dateUtc="2025-07-29T07:12:00Z"/>
          <w:sz w:val="22"/>
          <w:szCs w:val="22"/>
        </w:rPr>
      </w:pPr>
      <w:del w:id="571" w:author="Xueqing Li" w:date="2025-07-29T15:12:00Z" w16du:dateUtc="2025-07-29T07:12:00Z">
        <w:r w:rsidRPr="00580C0B" w:rsidDel="00A109A5">
          <w:rPr>
            <w:sz w:val="22"/>
            <w:szCs w:val="22"/>
          </w:rPr>
          <w:delText>N3: ~1.67</w:delText>
        </w:r>
      </w:del>
    </w:p>
    <w:p w14:paraId="18639CE2" w14:textId="6BE091D4" w:rsidR="0024380F" w:rsidRPr="00580C0B" w:rsidDel="00A109A5" w:rsidRDefault="0024380F" w:rsidP="002636E0">
      <w:pPr>
        <w:spacing w:line="360" w:lineRule="auto"/>
        <w:rPr>
          <w:del w:id="572" w:author="Xueqing Li" w:date="2025-07-29T15:12:00Z" w16du:dateUtc="2025-07-29T07:12:00Z"/>
          <w:sz w:val="22"/>
          <w:szCs w:val="22"/>
        </w:rPr>
      </w:pPr>
      <w:del w:id="573" w:author="Xueqing Li" w:date="2025-07-29T15:12:00Z" w16du:dateUtc="2025-07-29T07:12:00Z">
        <w:r w:rsidRPr="00580C0B" w:rsidDel="00A109A5">
          <w:rPr>
            <w:sz w:val="22"/>
            <w:szCs w:val="22"/>
          </w:rPr>
          <w:delText>cca_corr2 entropy followed similar trends.</w:delText>
        </w:r>
      </w:del>
    </w:p>
    <w:p w14:paraId="40865A93" w14:textId="652E1A1B" w:rsidR="0024380F" w:rsidRPr="00580C0B" w:rsidDel="00E16EA2" w:rsidRDefault="0024380F" w:rsidP="002636E0">
      <w:pPr>
        <w:spacing w:line="360" w:lineRule="auto"/>
        <w:rPr>
          <w:del w:id="574" w:author="Xueqing Li" w:date="2025-07-30T00:42:00Z" w16du:dateUtc="2025-07-29T16:42:00Z"/>
          <w:sz w:val="22"/>
          <w:szCs w:val="22"/>
        </w:rPr>
      </w:pPr>
    </w:p>
    <w:p w14:paraId="7D4D9663" w14:textId="34AC5EFE" w:rsidR="0024380F" w:rsidRPr="00580C0B" w:rsidDel="00E16EA2" w:rsidRDefault="0024380F" w:rsidP="002636E0">
      <w:pPr>
        <w:spacing w:line="360" w:lineRule="auto"/>
        <w:rPr>
          <w:del w:id="575" w:author="Xueqing Li" w:date="2025-07-30T00:42:00Z" w16du:dateUtc="2025-07-29T16:42:00Z"/>
          <w:sz w:val="22"/>
          <w:szCs w:val="22"/>
        </w:rPr>
      </w:pPr>
      <w:del w:id="576" w:author="Xueqing Li" w:date="2025-07-30T00:42:00Z" w16du:dateUtc="2025-07-29T16:42:00Z">
        <w:r w:rsidRPr="00580C0B" w:rsidDel="00E16EA2">
          <w:rPr>
            <w:sz w:val="22"/>
            <w:szCs w:val="22"/>
          </w:rPr>
          <w:delText>These results indicate that EEG–EOG interactions in light and REM sleep are more variable and less predictable, while deeper stages exhibit more stable, constrained coupling dynamics.</w:delText>
        </w:r>
      </w:del>
    </w:p>
    <w:p w14:paraId="248F3DC4" w14:textId="77777777" w:rsidR="0024380F" w:rsidRPr="00580C0B" w:rsidRDefault="0024380F">
      <w:pPr>
        <w:pStyle w:val="Subtitle"/>
        <w:spacing w:line="360" w:lineRule="auto"/>
        <w:rPr>
          <w:rFonts w:cs="Times New Roman"/>
        </w:rPr>
        <w:pPrChange w:id="577" w:author="Xueqing Li" w:date="2025-07-30T00:42:00Z" w16du:dateUtc="2025-07-29T16:42:00Z">
          <w:pPr>
            <w:spacing w:line="360" w:lineRule="auto"/>
          </w:pPr>
        </w:pPrChange>
      </w:pPr>
    </w:p>
    <w:p w14:paraId="26414DF7" w14:textId="21CC9275" w:rsidR="0024380F" w:rsidRPr="00580C0B" w:rsidDel="00E16EA2" w:rsidRDefault="00E16EA2" w:rsidP="002636E0">
      <w:pPr>
        <w:spacing w:line="360" w:lineRule="auto"/>
        <w:rPr>
          <w:del w:id="578" w:author="Xueqing Li" w:date="2025-07-30T00:42:00Z" w16du:dateUtc="2025-07-29T16:42:00Z"/>
          <w:sz w:val="22"/>
          <w:szCs w:val="22"/>
        </w:rPr>
      </w:pPr>
      <w:ins w:id="579" w:author="Xueqing Li" w:date="2025-07-30T00:42:00Z" w16du:dateUtc="2025-07-29T16:42:00Z">
        <w:r w:rsidRPr="00580C0B">
          <w:rPr>
            <w:sz w:val="22"/>
            <w:szCs w:val="22"/>
          </w:rPr>
          <w:t>Entropy was highest in Wake and REM and lowest in N3</w:t>
        </w:r>
      </w:ins>
      <w:ins w:id="580" w:author="Xueqing Li" w:date="2025-07-30T19:02:00Z" w16du:dateUtc="2025-07-30T11:02:00Z">
        <w:r w:rsidR="004309EE" w:rsidRPr="00580C0B">
          <w:rPr>
            <w:sz w:val="22"/>
            <w:szCs w:val="22"/>
            <w:rPrChange w:id="581" w:author="Xueqing Li" w:date="2025-08-02T14:44:00Z" w16du:dateUtc="2025-08-02T06:44:00Z">
              <w:rPr>
                <w:rFonts w:hint="eastAsia"/>
                <w:sz w:val="22"/>
                <w:szCs w:val="22"/>
              </w:rPr>
            </w:rPrChange>
          </w:rPr>
          <w:t xml:space="preserve"> </w:t>
        </w:r>
        <w:r w:rsidR="004309EE" w:rsidRPr="00580C0B">
          <w:rPr>
            <w:sz w:val="22"/>
            <w:szCs w:val="22"/>
          </w:rPr>
          <w:t xml:space="preserve">(Fig. </w:t>
        </w:r>
        <w:r w:rsidR="004309EE" w:rsidRPr="00580C0B">
          <w:rPr>
            <w:sz w:val="22"/>
            <w:szCs w:val="22"/>
            <w:rPrChange w:id="582" w:author="Xueqing Li" w:date="2025-08-02T14:44:00Z" w16du:dateUtc="2025-08-02T06:44:00Z">
              <w:rPr>
                <w:rFonts w:hint="eastAsia"/>
                <w:sz w:val="22"/>
                <w:szCs w:val="22"/>
              </w:rPr>
            </w:rPrChange>
          </w:rPr>
          <w:t>3</w:t>
        </w:r>
        <w:r w:rsidR="004309EE" w:rsidRPr="00580C0B">
          <w:rPr>
            <w:sz w:val="22"/>
            <w:szCs w:val="22"/>
          </w:rPr>
          <w:t>)</w:t>
        </w:r>
      </w:ins>
      <w:ins w:id="583" w:author="Xueqing Li" w:date="2025-07-30T00:42:00Z" w16du:dateUtc="2025-07-29T16:42:00Z">
        <w:r w:rsidRPr="00580C0B">
          <w:rPr>
            <w:sz w:val="22"/>
            <w:szCs w:val="22"/>
          </w:rPr>
          <w:t xml:space="preserve">. </w:t>
        </w:r>
        <w:commentRangeStart w:id="584"/>
        <w:r w:rsidRPr="00580C0B">
          <w:rPr>
            <w:sz w:val="22"/>
            <w:szCs w:val="22"/>
          </w:rPr>
          <w:t>Skewness remained near zero, but kurtosis was elevated in Wake/REM, suggesting occasional extreme coupling events</w:t>
        </w:r>
      </w:ins>
      <w:ins w:id="585" w:author="Xueqing Li" w:date="2025-07-30T19:02:00Z" w16du:dateUtc="2025-07-30T11:02:00Z">
        <w:r w:rsidR="004309EE" w:rsidRPr="00580C0B">
          <w:rPr>
            <w:sz w:val="22"/>
            <w:szCs w:val="22"/>
            <w:rPrChange w:id="586" w:author="Xueqing Li" w:date="2025-08-02T14:44:00Z" w16du:dateUtc="2025-08-02T06:44:00Z">
              <w:rPr>
                <w:rFonts w:hint="eastAsia"/>
                <w:sz w:val="22"/>
                <w:szCs w:val="22"/>
              </w:rPr>
            </w:rPrChange>
          </w:rPr>
          <w:t>.</w:t>
        </w:r>
      </w:ins>
      <w:del w:id="587" w:author="Xueqing Li" w:date="2025-07-30T00:42:00Z" w16du:dateUtc="2025-07-29T16:42:00Z">
        <w:r w:rsidR="0024380F" w:rsidRPr="00580C0B" w:rsidDel="00E16EA2">
          <w:rPr>
            <w:sz w:val="22"/>
            <w:szCs w:val="22"/>
          </w:rPr>
          <w:delText>\begin{figure}</w:delText>
        </w:r>
      </w:del>
      <w:commentRangeEnd w:id="584"/>
      <w:r w:rsidR="004309EE" w:rsidRPr="00580C0B">
        <w:rPr>
          <w:rStyle w:val="CommentReference"/>
        </w:rPr>
        <w:commentReference w:id="584"/>
      </w:r>
    </w:p>
    <w:p w14:paraId="1A71DD58" w14:textId="77777777" w:rsidR="00E16EA2" w:rsidRPr="00580C0B" w:rsidRDefault="00E16EA2" w:rsidP="002636E0">
      <w:pPr>
        <w:spacing w:line="360" w:lineRule="auto"/>
        <w:rPr>
          <w:ins w:id="588" w:author="Xueqing Li" w:date="2025-07-30T00:42:00Z" w16du:dateUtc="2025-07-29T16:42:00Z"/>
          <w:sz w:val="22"/>
          <w:szCs w:val="22"/>
        </w:rPr>
      </w:pPr>
    </w:p>
    <w:p w14:paraId="3258B454" w14:textId="54B60E11" w:rsidR="0024380F" w:rsidRPr="00580C0B" w:rsidDel="008B6897" w:rsidRDefault="00C15292" w:rsidP="002636E0">
      <w:pPr>
        <w:spacing w:line="360" w:lineRule="auto"/>
        <w:rPr>
          <w:del w:id="589" w:author="Xueqing Li" w:date="2025-07-30T00:42:00Z" w16du:dateUtc="2025-07-29T16:42:00Z"/>
          <w:sz w:val="18"/>
          <w:szCs w:val="18"/>
        </w:rPr>
      </w:pPr>
      <w:ins w:id="590" w:author="Xueqing Li" w:date="2025-07-30T16:02:00Z" w16du:dateUtc="2025-07-30T08:02:00Z">
        <w:r w:rsidRPr="00580C0B">
          <w:rPr>
            <w:noProof/>
            <w:sz w:val="22"/>
            <w:szCs w:val="22"/>
            <w14:ligatures w14:val="standardContextual"/>
          </w:rPr>
          <w:lastRenderedPageBreak/>
          <w:drawing>
            <wp:inline distT="0" distB="0" distL="0" distR="0" wp14:anchorId="2CC2FB81" wp14:editId="0C52AA9D">
              <wp:extent cx="5731510" cy="2388235"/>
              <wp:effectExtent l="0" t="0" r="0" b="0"/>
              <wp:docPr id="1758767872" name="Picture 3" descr="A graph with blue and whit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767872" name="Picture 3" descr="A graph with blue and white line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731510" cy="2388235"/>
                      </a:xfrm>
                      <a:prstGeom prst="rect">
                        <a:avLst/>
                      </a:prstGeom>
                    </pic:spPr>
                  </pic:pic>
                </a:graphicData>
              </a:graphic>
            </wp:inline>
          </w:drawing>
        </w:r>
      </w:ins>
      <w:del w:id="591" w:author="Xueqing Li" w:date="2025-07-30T00:42:00Z" w16du:dateUtc="2025-07-29T16:42:00Z">
        <w:r w:rsidR="0024380F" w:rsidRPr="00580C0B" w:rsidDel="00E16EA2">
          <w:rPr>
            <w:sz w:val="18"/>
            <w:szCs w:val="18"/>
            <w:rPrChange w:id="592" w:author="Xueqing Li" w:date="2025-08-02T14:44:00Z" w16du:dateUtc="2025-08-02T06:44:00Z">
              <w:rPr>
                <w:sz w:val="22"/>
                <w:szCs w:val="22"/>
              </w:rPr>
            </w:rPrChange>
          </w:rPr>
          <w:delText>\centering</w:delText>
        </w:r>
      </w:del>
    </w:p>
    <w:p w14:paraId="6C1C9E3F" w14:textId="77777777" w:rsidR="008B6897" w:rsidRPr="00580C0B" w:rsidRDefault="008B6897" w:rsidP="002636E0">
      <w:pPr>
        <w:spacing w:line="360" w:lineRule="auto"/>
        <w:rPr>
          <w:ins w:id="593" w:author="Xueqing Li" w:date="2025-08-02T14:38:00Z" w16du:dateUtc="2025-08-02T06:38:00Z"/>
          <w:sz w:val="18"/>
          <w:szCs w:val="18"/>
          <w:rPrChange w:id="594" w:author="Xueqing Li" w:date="2025-08-02T14:44:00Z" w16du:dateUtc="2025-08-02T06:44:00Z">
            <w:rPr>
              <w:ins w:id="595" w:author="Xueqing Li" w:date="2025-08-02T14:38:00Z" w16du:dateUtc="2025-08-02T06:38:00Z"/>
              <w:sz w:val="22"/>
              <w:szCs w:val="22"/>
            </w:rPr>
          </w:rPrChange>
        </w:rPr>
      </w:pPr>
    </w:p>
    <w:p w14:paraId="4CEB2BB2" w14:textId="135FF591" w:rsidR="002D1232" w:rsidRPr="00580C0B" w:rsidRDefault="0058049F" w:rsidP="002636E0">
      <w:pPr>
        <w:spacing w:line="360" w:lineRule="auto"/>
        <w:rPr>
          <w:ins w:id="596" w:author="Xueqing Li" w:date="2025-07-30T16:05:00Z" w16du:dateUtc="2025-07-30T08:05:00Z"/>
          <w:sz w:val="18"/>
          <w:szCs w:val="18"/>
          <w:rPrChange w:id="597" w:author="Xueqing Li" w:date="2025-08-02T14:44:00Z" w16du:dateUtc="2025-08-02T06:44:00Z">
            <w:rPr>
              <w:ins w:id="598" w:author="Xueqing Li" w:date="2025-07-30T16:05:00Z" w16du:dateUtc="2025-07-30T08:05:00Z"/>
              <w:sz w:val="22"/>
              <w:szCs w:val="22"/>
            </w:rPr>
          </w:rPrChange>
        </w:rPr>
      </w:pPr>
      <w:ins w:id="599" w:author="Xueqing Li" w:date="2025-07-30T16:10:00Z" w16du:dateUtc="2025-07-30T08:10:00Z">
        <w:r w:rsidRPr="00580C0B">
          <w:rPr>
            <w:sz w:val="18"/>
            <w:szCs w:val="18"/>
            <w:rPrChange w:id="600" w:author="Xueqing Li" w:date="2025-08-02T14:44:00Z" w16du:dateUtc="2025-08-02T06:44:00Z">
              <w:rPr>
                <w:sz w:val="22"/>
                <w:szCs w:val="22"/>
              </w:rPr>
            </w:rPrChange>
          </w:rPr>
          <w:t>Figure 3. Coupling entropy is highest in Wake and REM, and lowest in N3</w:t>
        </w:r>
        <w:r w:rsidRPr="00580C0B">
          <w:rPr>
            <w:sz w:val="18"/>
            <w:szCs w:val="18"/>
            <w:rPrChange w:id="601" w:author="Xueqing Li" w:date="2025-08-02T14:44:00Z" w16du:dateUtc="2025-08-02T06:44:00Z">
              <w:rPr>
                <w:rFonts w:hint="eastAsia"/>
                <w:sz w:val="18"/>
                <w:szCs w:val="18"/>
              </w:rPr>
            </w:rPrChange>
          </w:rPr>
          <w:t>.</w:t>
        </w:r>
      </w:ins>
    </w:p>
    <w:p w14:paraId="100ACBD1" w14:textId="59CEB370" w:rsidR="0024380F" w:rsidRPr="00580C0B" w:rsidDel="00E16EA2" w:rsidRDefault="0024380F" w:rsidP="002636E0">
      <w:pPr>
        <w:spacing w:line="360" w:lineRule="auto"/>
        <w:rPr>
          <w:del w:id="602" w:author="Xueqing Li" w:date="2025-07-30T00:42:00Z" w16du:dateUtc="2025-07-29T16:42:00Z"/>
          <w:sz w:val="22"/>
          <w:szCs w:val="22"/>
        </w:rPr>
      </w:pPr>
      <w:del w:id="603" w:author="Xueqing Li" w:date="2025-07-30T00:42:00Z" w16du:dateUtc="2025-07-29T16:42:00Z">
        <w:r w:rsidRPr="00580C0B" w:rsidDel="00E16EA2">
          <w:rPr>
            <w:sz w:val="22"/>
            <w:szCs w:val="22"/>
          </w:rPr>
          <w:delText>\includegraphics[width=0.8\textwidth]{empty.pdf}</w:delText>
        </w:r>
      </w:del>
    </w:p>
    <w:p w14:paraId="0939C77A" w14:textId="69C6B9C9" w:rsidR="0024380F" w:rsidRPr="00580C0B" w:rsidDel="00E16EA2" w:rsidRDefault="0024380F" w:rsidP="002636E0">
      <w:pPr>
        <w:spacing w:line="360" w:lineRule="auto"/>
        <w:rPr>
          <w:del w:id="604" w:author="Xueqing Li" w:date="2025-07-30T00:42:00Z" w16du:dateUtc="2025-07-29T16:42:00Z"/>
          <w:sz w:val="22"/>
          <w:szCs w:val="22"/>
        </w:rPr>
      </w:pPr>
      <w:del w:id="605" w:author="Xueqing Li" w:date="2025-07-30T00:42:00Z" w16du:dateUtc="2025-07-29T16:42:00Z">
        <w:r w:rsidRPr="00580C0B" w:rsidDel="00E16EA2">
          <w:rPr>
            <w:sz w:val="22"/>
            <w:szCs w:val="22"/>
          </w:rPr>
          <w:delText>\caption{Figure 4. Boxplots of Shannon entropy for cca_corr1 and cca_corr2 across sleep stages.}</w:delText>
        </w:r>
      </w:del>
    </w:p>
    <w:p w14:paraId="08A64FCB" w14:textId="07D235A8" w:rsidR="0024380F" w:rsidRPr="00580C0B" w:rsidDel="00E16EA2" w:rsidRDefault="0024380F" w:rsidP="002636E0">
      <w:pPr>
        <w:spacing w:line="360" w:lineRule="auto"/>
        <w:rPr>
          <w:del w:id="606" w:author="Xueqing Li" w:date="2025-07-30T00:42:00Z" w16du:dateUtc="2025-07-29T16:42:00Z"/>
          <w:sz w:val="22"/>
          <w:szCs w:val="22"/>
        </w:rPr>
      </w:pPr>
      <w:del w:id="607" w:author="Xueqing Li" w:date="2025-07-30T00:42:00Z" w16du:dateUtc="2025-07-29T16:42:00Z">
        <w:r w:rsidRPr="00580C0B" w:rsidDel="00E16EA2">
          <w:rPr>
            <w:sz w:val="22"/>
            <w:szCs w:val="22"/>
          </w:rPr>
          <w:delText>\end{figure}</w:delText>
        </w:r>
      </w:del>
    </w:p>
    <w:p w14:paraId="6F4FC242" w14:textId="77777777" w:rsidR="0024380F" w:rsidRPr="00580C0B" w:rsidDel="00E16EA2" w:rsidRDefault="0024380F" w:rsidP="002636E0">
      <w:pPr>
        <w:spacing w:line="360" w:lineRule="auto"/>
        <w:rPr>
          <w:del w:id="608" w:author="Xueqing Li" w:date="2025-07-30T00:43:00Z" w16du:dateUtc="2025-07-29T16:43:00Z"/>
          <w:sz w:val="22"/>
          <w:szCs w:val="22"/>
        </w:rPr>
      </w:pPr>
    </w:p>
    <w:p w14:paraId="61DC61EC" w14:textId="4584292D" w:rsidR="0024380F" w:rsidRPr="00580C0B" w:rsidDel="00E16EA2" w:rsidRDefault="0024380F">
      <w:pPr>
        <w:pStyle w:val="Subtitle"/>
        <w:spacing w:line="360" w:lineRule="auto"/>
        <w:rPr>
          <w:del w:id="609" w:author="Xueqing Li" w:date="2025-07-30T00:43:00Z" w16du:dateUtc="2025-07-29T16:43:00Z"/>
          <w:rFonts w:cs="Times New Roman"/>
          <w:b/>
          <w:bCs/>
          <w:sz w:val="22"/>
          <w:szCs w:val="22"/>
          <w:rPrChange w:id="610" w:author="Xueqing Li" w:date="2025-08-02T14:44:00Z" w16du:dateUtc="2025-08-02T06:44:00Z">
            <w:rPr>
              <w:del w:id="611" w:author="Xueqing Li" w:date="2025-07-30T00:43:00Z" w16du:dateUtc="2025-07-29T16:43:00Z"/>
              <w:sz w:val="22"/>
              <w:szCs w:val="22"/>
            </w:rPr>
          </w:rPrChange>
        </w:rPr>
        <w:pPrChange w:id="612" w:author="Xueqing Li" w:date="2025-07-29T15:14:00Z" w16du:dateUtc="2025-07-29T07:14:00Z">
          <w:pPr>
            <w:spacing w:line="360" w:lineRule="auto"/>
          </w:pPr>
        </w:pPrChange>
      </w:pPr>
      <w:del w:id="613" w:author="Xueqing Li" w:date="2025-07-29T15:13:00Z" w16du:dateUtc="2025-07-29T07:13:00Z">
        <w:r w:rsidRPr="00580C0B" w:rsidDel="00A109A5">
          <w:rPr>
            <w:rFonts w:cs="Times New Roman"/>
            <w:b/>
            <w:bCs/>
            <w:sz w:val="22"/>
            <w:szCs w:val="22"/>
            <w:rPrChange w:id="614" w:author="Xueqing Li" w:date="2025-08-02T14:44:00Z" w16du:dateUtc="2025-08-02T06:44:00Z">
              <w:rPr>
                <w:sz w:val="22"/>
                <w:szCs w:val="22"/>
              </w:rPr>
            </w:rPrChange>
          </w:rPr>
          <w:delText>\subsection{</w:delText>
        </w:r>
      </w:del>
      <w:del w:id="615" w:author="Xueqing Li" w:date="2025-07-30T00:43:00Z" w16du:dateUtc="2025-07-29T16:43:00Z">
        <w:r w:rsidRPr="00580C0B" w:rsidDel="00E16EA2">
          <w:rPr>
            <w:rFonts w:cs="Times New Roman"/>
            <w:b/>
            <w:bCs/>
            <w:sz w:val="22"/>
            <w:szCs w:val="22"/>
            <w:rPrChange w:id="616" w:author="Xueqing Li" w:date="2025-08-02T14:44:00Z" w16du:dateUtc="2025-08-02T06:44:00Z">
              <w:rPr>
                <w:sz w:val="22"/>
                <w:szCs w:val="22"/>
              </w:rPr>
            </w:rPrChange>
          </w:rPr>
          <w:delText>Skewness and Kurtosis</w:delText>
        </w:r>
      </w:del>
      <w:del w:id="617" w:author="Xueqing Li" w:date="2025-07-29T15:13:00Z" w16du:dateUtc="2025-07-29T07:13:00Z">
        <w:r w:rsidRPr="00580C0B" w:rsidDel="00A109A5">
          <w:rPr>
            <w:rFonts w:cs="Times New Roman"/>
            <w:b/>
            <w:bCs/>
            <w:sz w:val="22"/>
            <w:szCs w:val="22"/>
            <w:rPrChange w:id="618" w:author="Xueqing Li" w:date="2025-08-02T14:44:00Z" w16du:dateUtc="2025-08-02T06:44:00Z">
              <w:rPr>
                <w:sz w:val="22"/>
                <w:szCs w:val="22"/>
              </w:rPr>
            </w:rPrChange>
          </w:rPr>
          <w:delText>}</w:delText>
        </w:r>
      </w:del>
    </w:p>
    <w:p w14:paraId="5EA595FD" w14:textId="7A2C78D6" w:rsidR="0024380F" w:rsidRPr="00580C0B" w:rsidDel="00E16EA2" w:rsidRDefault="0024380F" w:rsidP="002636E0">
      <w:pPr>
        <w:spacing w:line="360" w:lineRule="auto"/>
        <w:rPr>
          <w:del w:id="619" w:author="Xueqing Li" w:date="2025-07-30T00:43:00Z" w16du:dateUtc="2025-07-29T16:43:00Z"/>
          <w:sz w:val="22"/>
          <w:szCs w:val="22"/>
        </w:rPr>
      </w:pPr>
    </w:p>
    <w:p w14:paraId="11780366" w14:textId="1724B39D" w:rsidR="0024380F" w:rsidRPr="00580C0B" w:rsidDel="00E16EA2" w:rsidRDefault="0024380F" w:rsidP="002636E0">
      <w:pPr>
        <w:spacing w:line="360" w:lineRule="auto"/>
        <w:rPr>
          <w:del w:id="620" w:author="Xueqing Li" w:date="2025-07-30T00:43:00Z" w16du:dateUtc="2025-07-29T16:43:00Z"/>
          <w:sz w:val="22"/>
          <w:szCs w:val="22"/>
        </w:rPr>
      </w:pPr>
      <w:del w:id="621" w:author="Xueqing Li" w:date="2025-07-30T00:43:00Z" w16du:dateUtc="2025-07-29T16:43:00Z">
        <w:r w:rsidRPr="00580C0B" w:rsidDel="00E16EA2">
          <w:rPr>
            <w:sz w:val="22"/>
            <w:szCs w:val="22"/>
          </w:rPr>
          <w:delText>Most distributions were moderately symmetric (skewness between -0.5 and 0.5). However, high kurtosis values in Wake and REM support the presence of heavy-tailed coupling distributions, further suggesting intermittent high or low coupling events in these states.</w:delText>
        </w:r>
      </w:del>
    </w:p>
    <w:p w14:paraId="44271687" w14:textId="77777777" w:rsidR="0024380F" w:rsidRPr="00580C0B" w:rsidRDefault="0024380F" w:rsidP="002636E0">
      <w:pPr>
        <w:spacing w:line="360" w:lineRule="auto"/>
        <w:rPr>
          <w:sz w:val="22"/>
          <w:szCs w:val="22"/>
        </w:rPr>
      </w:pPr>
    </w:p>
    <w:p w14:paraId="2A9814E8" w14:textId="4669DE61" w:rsidR="0024380F" w:rsidRPr="00580C0B" w:rsidRDefault="0024380F">
      <w:pPr>
        <w:pStyle w:val="Subtitle"/>
        <w:spacing w:line="360" w:lineRule="auto"/>
        <w:rPr>
          <w:rFonts w:cs="Times New Roman"/>
          <w:b/>
          <w:bCs/>
          <w:sz w:val="22"/>
          <w:szCs w:val="22"/>
          <w:rPrChange w:id="622" w:author="Xueqing Li" w:date="2025-08-02T14:44:00Z" w16du:dateUtc="2025-08-02T06:44:00Z">
            <w:rPr>
              <w:sz w:val="22"/>
              <w:szCs w:val="22"/>
            </w:rPr>
          </w:rPrChange>
        </w:rPr>
        <w:pPrChange w:id="623" w:author="Xueqing Li" w:date="2025-07-29T15:14:00Z" w16du:dateUtc="2025-07-29T07:14:00Z">
          <w:pPr>
            <w:spacing w:line="360" w:lineRule="auto"/>
          </w:pPr>
        </w:pPrChange>
      </w:pPr>
      <w:del w:id="624" w:author="Xueqing Li" w:date="2025-07-29T15:13:00Z" w16du:dateUtc="2025-07-29T07:13:00Z">
        <w:r w:rsidRPr="00580C0B" w:rsidDel="00A109A5">
          <w:rPr>
            <w:rFonts w:cs="Times New Roman"/>
            <w:b/>
            <w:bCs/>
            <w:sz w:val="22"/>
            <w:szCs w:val="22"/>
            <w:rPrChange w:id="625" w:author="Xueqing Li" w:date="2025-08-02T14:44:00Z" w16du:dateUtc="2025-08-02T06:44:00Z">
              <w:rPr>
                <w:sz w:val="22"/>
                <w:szCs w:val="22"/>
              </w:rPr>
            </w:rPrChange>
          </w:rPr>
          <w:delText>\subsection{</w:delText>
        </w:r>
      </w:del>
      <w:ins w:id="626" w:author="Xueqing Li" w:date="2025-07-29T15:13:00Z" w16du:dateUtc="2025-07-29T07:13:00Z">
        <w:r w:rsidR="00A109A5" w:rsidRPr="00580C0B">
          <w:rPr>
            <w:rFonts w:cs="Times New Roman"/>
            <w:b/>
            <w:bCs/>
            <w:sz w:val="22"/>
            <w:szCs w:val="22"/>
            <w:rPrChange w:id="627" w:author="Xueqing Li" w:date="2025-08-02T14:44:00Z" w16du:dateUtc="2025-08-02T06:44:00Z">
              <w:rPr>
                <w:sz w:val="22"/>
                <w:szCs w:val="22"/>
              </w:rPr>
            </w:rPrChange>
          </w:rPr>
          <w:t>4.</w:t>
        </w:r>
      </w:ins>
      <w:ins w:id="628" w:author="Xueqing Li" w:date="2025-07-30T00:43:00Z" w16du:dateUtc="2025-07-29T16:43:00Z">
        <w:r w:rsidR="00E16EA2" w:rsidRPr="00580C0B">
          <w:rPr>
            <w:rFonts w:cs="Times New Roman"/>
            <w:b/>
            <w:bCs/>
            <w:sz w:val="22"/>
            <w:szCs w:val="22"/>
          </w:rPr>
          <w:t>4</w:t>
        </w:r>
      </w:ins>
      <w:ins w:id="629" w:author="Xueqing Li" w:date="2025-07-29T15:13:00Z" w16du:dateUtc="2025-07-29T07:13:00Z">
        <w:r w:rsidR="00A109A5" w:rsidRPr="00580C0B">
          <w:rPr>
            <w:rFonts w:cs="Times New Roman"/>
            <w:b/>
            <w:bCs/>
            <w:sz w:val="22"/>
            <w:szCs w:val="22"/>
            <w:rPrChange w:id="630" w:author="Xueqing Li" w:date="2025-08-02T14:44:00Z" w16du:dateUtc="2025-08-02T06:44:00Z">
              <w:rPr>
                <w:sz w:val="22"/>
                <w:szCs w:val="22"/>
              </w:rPr>
            </w:rPrChange>
          </w:rPr>
          <w:t xml:space="preserve"> </w:t>
        </w:r>
      </w:ins>
      <w:r w:rsidRPr="00580C0B">
        <w:rPr>
          <w:rFonts w:cs="Times New Roman"/>
          <w:b/>
          <w:bCs/>
          <w:sz w:val="22"/>
          <w:szCs w:val="22"/>
          <w:rPrChange w:id="631" w:author="Xueqing Li" w:date="2025-08-02T14:44:00Z" w16du:dateUtc="2025-08-02T06:44:00Z">
            <w:rPr>
              <w:sz w:val="22"/>
              <w:szCs w:val="22"/>
            </w:rPr>
          </w:rPrChange>
        </w:rPr>
        <w:t xml:space="preserve">Projection Statistics and </w:t>
      </w:r>
      <w:proofErr w:type="spellStart"/>
      <w:r w:rsidRPr="00580C0B">
        <w:rPr>
          <w:rFonts w:cs="Times New Roman"/>
          <w:b/>
          <w:bCs/>
          <w:sz w:val="22"/>
          <w:szCs w:val="22"/>
          <w:rPrChange w:id="632" w:author="Xueqing Li" w:date="2025-08-02T14:44:00Z" w16du:dateUtc="2025-08-02T06:44:00Z">
            <w:rPr>
              <w:sz w:val="22"/>
              <w:szCs w:val="22"/>
            </w:rPr>
          </w:rPrChange>
        </w:rPr>
        <w:t>Downsampled</w:t>
      </w:r>
      <w:proofErr w:type="spellEnd"/>
      <w:r w:rsidRPr="00580C0B">
        <w:rPr>
          <w:rFonts w:cs="Times New Roman"/>
          <w:b/>
          <w:bCs/>
          <w:sz w:val="22"/>
          <w:szCs w:val="22"/>
          <w:rPrChange w:id="633" w:author="Xueqing Li" w:date="2025-08-02T14:44:00Z" w16du:dateUtc="2025-08-02T06:44:00Z">
            <w:rPr>
              <w:sz w:val="22"/>
              <w:szCs w:val="22"/>
            </w:rPr>
          </w:rPrChange>
        </w:rPr>
        <w:t xml:space="preserve"> Components</w:t>
      </w:r>
      <w:del w:id="634" w:author="Xueqing Li" w:date="2025-07-29T15:13:00Z" w16du:dateUtc="2025-07-29T07:13:00Z">
        <w:r w:rsidRPr="00580C0B" w:rsidDel="00A109A5">
          <w:rPr>
            <w:rFonts w:cs="Times New Roman"/>
            <w:b/>
            <w:bCs/>
            <w:sz w:val="22"/>
            <w:szCs w:val="22"/>
            <w:rPrChange w:id="635" w:author="Xueqing Li" w:date="2025-08-02T14:44:00Z" w16du:dateUtc="2025-08-02T06:44:00Z">
              <w:rPr>
                <w:sz w:val="22"/>
                <w:szCs w:val="22"/>
              </w:rPr>
            </w:rPrChange>
          </w:rPr>
          <w:delText>}</w:delText>
        </w:r>
      </w:del>
    </w:p>
    <w:p w14:paraId="2766D649" w14:textId="46422A80" w:rsidR="0024380F" w:rsidRPr="00580C0B" w:rsidDel="00DC6B07" w:rsidRDefault="0024380F">
      <w:pPr>
        <w:spacing w:line="360" w:lineRule="auto"/>
        <w:rPr>
          <w:del w:id="636" w:author="Xueqing Li" w:date="2025-07-30T00:45:00Z" w16du:dateUtc="2025-07-29T16:45:00Z"/>
          <w:sz w:val="22"/>
          <w:szCs w:val="22"/>
        </w:rPr>
      </w:pPr>
      <w:del w:id="637" w:author="Xueqing Li" w:date="2025-07-30T00:45:00Z" w16du:dateUtc="2025-07-29T16:45:00Z">
        <w:r w:rsidRPr="00580C0B" w:rsidDel="00DC6B07">
          <w:rPr>
            <w:sz w:val="22"/>
            <w:szCs w:val="22"/>
          </w:rPr>
          <w:delText>Canonical projection vectors (Xc from EEG, Yc from EOG) were analyzed to explore distributional features. Although their means and variances differed slightly across stages, ANOVA tests on projection component values (Xc₁, Xc₂, Yc₁, Yc₂) did not reveal statistically significant effects of sleep stage (p &gt; 0.17 for all comparisons). This suggests that differences in EEG–EOG coupling are not merely driven by projection amplitude shifts, but rather by correlation structure itself.</w:delText>
        </w:r>
      </w:del>
    </w:p>
    <w:p w14:paraId="2F37655E" w14:textId="06A7145C" w:rsidR="0024380F" w:rsidRPr="00580C0B" w:rsidDel="00DC6B07" w:rsidRDefault="0024380F">
      <w:pPr>
        <w:spacing w:line="360" w:lineRule="auto"/>
        <w:rPr>
          <w:del w:id="638" w:author="Xueqing Li" w:date="2025-07-30T00:45:00Z" w16du:dateUtc="2025-07-29T16:45:00Z"/>
          <w:sz w:val="22"/>
          <w:szCs w:val="22"/>
        </w:rPr>
      </w:pPr>
    </w:p>
    <w:p w14:paraId="5997C12B" w14:textId="059CBE4C" w:rsidR="00DC6B07" w:rsidRPr="00580C0B" w:rsidRDefault="0024380F" w:rsidP="002636E0">
      <w:pPr>
        <w:spacing w:line="360" w:lineRule="auto"/>
        <w:rPr>
          <w:ins w:id="639" w:author="Xueqing Li" w:date="2025-07-30T16:02:00Z" w16du:dateUtc="2025-07-30T08:02:00Z"/>
          <w:sz w:val="22"/>
          <w:szCs w:val="22"/>
        </w:rPr>
      </w:pPr>
      <w:del w:id="640" w:author="Xueqing Li" w:date="2025-07-30T00:45:00Z" w16du:dateUtc="2025-07-29T16:45:00Z">
        <w:r w:rsidRPr="00580C0B" w:rsidDel="00DC6B07">
          <w:rPr>
            <w:sz w:val="22"/>
            <w:szCs w:val="22"/>
          </w:rPr>
          <w:delText>For completeness, KDE and boxplots of these projections are included in the repository but were not prioritized in the report due to low interpretive value.</w:delText>
        </w:r>
      </w:del>
      <w:ins w:id="641" w:author="Xueqing Li" w:date="2025-07-30T00:44:00Z" w16du:dateUtc="2025-07-29T16:44:00Z">
        <w:r w:rsidR="00DC6B07" w:rsidRPr="00580C0B">
          <w:rPr>
            <w:sz w:val="22"/>
            <w:szCs w:val="22"/>
          </w:rPr>
          <w:t>Mean and variance of the individual canonical projections showed no stage effect (all ANOVA p &gt; 0.17</w:t>
        </w:r>
      </w:ins>
      <w:ins w:id="642" w:author="Xueqing Li" w:date="2025-07-30T16:02:00Z" w16du:dateUtc="2025-07-30T08:02:00Z">
        <w:r w:rsidR="00201EEB" w:rsidRPr="00580C0B">
          <w:rPr>
            <w:sz w:val="22"/>
            <w:szCs w:val="22"/>
            <w:rPrChange w:id="643" w:author="Xueqing Li" w:date="2025-08-02T14:44:00Z" w16du:dateUtc="2025-08-02T06:44:00Z">
              <w:rPr>
                <w:rFonts w:hint="eastAsia"/>
                <w:sz w:val="22"/>
                <w:szCs w:val="22"/>
              </w:rPr>
            </w:rPrChange>
          </w:rPr>
          <w:t xml:space="preserve">; Fig. </w:t>
        </w:r>
        <w:r w:rsidR="00C15292" w:rsidRPr="00580C0B">
          <w:rPr>
            <w:sz w:val="22"/>
            <w:szCs w:val="22"/>
            <w:rPrChange w:id="644" w:author="Xueqing Li" w:date="2025-08-02T14:44:00Z" w16du:dateUtc="2025-08-02T06:44:00Z">
              <w:rPr>
                <w:rFonts w:hint="eastAsia"/>
                <w:sz w:val="22"/>
                <w:szCs w:val="22"/>
              </w:rPr>
            </w:rPrChange>
          </w:rPr>
          <w:t>4</w:t>
        </w:r>
      </w:ins>
      <w:ins w:id="645" w:author="Xueqing Li" w:date="2025-07-30T00:44:00Z" w16du:dateUtc="2025-07-29T16:44:00Z">
        <w:r w:rsidR="00DC6B07" w:rsidRPr="00580C0B">
          <w:rPr>
            <w:sz w:val="22"/>
            <w:szCs w:val="22"/>
          </w:rPr>
          <w:t xml:space="preserve">). Thus, stage differences stem from correlation structure rather than projection amplitude. </w:t>
        </w:r>
      </w:ins>
    </w:p>
    <w:p w14:paraId="29BCFE3C" w14:textId="65AD80E1" w:rsidR="00C15292" w:rsidRPr="00580C0B" w:rsidRDefault="00C15292" w:rsidP="002636E0">
      <w:pPr>
        <w:spacing w:line="360" w:lineRule="auto"/>
        <w:rPr>
          <w:ins w:id="646" w:author="Xueqing Li" w:date="2025-07-30T00:53:00Z" w16du:dateUtc="2025-07-29T16:53:00Z"/>
          <w:sz w:val="22"/>
          <w:szCs w:val="22"/>
        </w:rPr>
      </w:pPr>
      <w:ins w:id="647" w:author="Xueqing Li" w:date="2025-07-30T16:02:00Z" w16du:dateUtc="2025-07-30T08:02:00Z">
        <w:r w:rsidRPr="00580C0B">
          <w:rPr>
            <w:noProof/>
            <w:sz w:val="22"/>
            <w:szCs w:val="22"/>
            <w14:ligatures w14:val="standardContextual"/>
            <w:rPrChange w:id="648" w:author="Xueqing Li" w:date="2025-08-02T14:44:00Z" w16du:dateUtc="2025-08-02T06:44:00Z">
              <w:rPr>
                <w:rFonts w:hint="eastAsia"/>
                <w:noProof/>
                <w:sz w:val="22"/>
                <w:szCs w:val="22"/>
                <w14:ligatures w14:val="standardContextual"/>
              </w:rPr>
            </w:rPrChange>
          </w:rPr>
          <w:drawing>
            <wp:inline distT="0" distB="0" distL="0" distR="0" wp14:anchorId="4C361D44" wp14:editId="49BC224A">
              <wp:extent cx="5731510" cy="2047240"/>
              <wp:effectExtent l="0" t="0" r="0" b="0"/>
              <wp:docPr id="2109681286" name="Picture 4"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681286" name="Picture 4" descr="A graph of different colored lines&#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047240"/>
                      </a:xfrm>
                      <a:prstGeom prst="rect">
                        <a:avLst/>
                      </a:prstGeom>
                    </pic:spPr>
                  </pic:pic>
                </a:graphicData>
              </a:graphic>
            </wp:inline>
          </w:drawing>
        </w:r>
      </w:ins>
    </w:p>
    <w:p w14:paraId="29742131" w14:textId="43363849" w:rsidR="002D1232" w:rsidRPr="00580C0B" w:rsidRDefault="002D1232" w:rsidP="002D1232">
      <w:pPr>
        <w:spacing w:line="360" w:lineRule="auto"/>
        <w:rPr>
          <w:ins w:id="649" w:author="Xueqing Li" w:date="2025-07-30T16:05:00Z" w16du:dateUtc="2025-07-30T08:05:00Z"/>
          <w:sz w:val="18"/>
          <w:szCs w:val="18"/>
          <w:rPrChange w:id="650" w:author="Xueqing Li" w:date="2025-08-02T14:44:00Z" w16du:dateUtc="2025-08-02T06:44:00Z">
            <w:rPr>
              <w:ins w:id="651" w:author="Xueqing Li" w:date="2025-07-30T16:05:00Z" w16du:dateUtc="2025-07-30T08:05:00Z"/>
              <w:sz w:val="22"/>
              <w:szCs w:val="22"/>
            </w:rPr>
          </w:rPrChange>
        </w:rPr>
      </w:pPr>
      <w:ins w:id="652" w:author="Xueqing Li" w:date="2025-07-30T16:05:00Z" w16du:dateUtc="2025-07-30T08:05:00Z">
        <w:r w:rsidRPr="00580C0B">
          <w:rPr>
            <w:sz w:val="18"/>
            <w:szCs w:val="18"/>
            <w:rPrChange w:id="653" w:author="Xueqing Li" w:date="2025-08-02T14:44:00Z" w16du:dateUtc="2025-08-02T06:44:00Z">
              <w:rPr>
                <w:sz w:val="22"/>
                <w:szCs w:val="22"/>
              </w:rPr>
            </w:rPrChange>
          </w:rPr>
          <w:t>Figure 4:</w:t>
        </w:r>
      </w:ins>
      <w:ins w:id="654" w:author="Xueqing Li" w:date="2025-07-30T16:11:00Z" w16du:dateUtc="2025-07-30T08:11:00Z">
        <w:r w:rsidR="0058049F" w:rsidRPr="00580C0B">
          <w:rPr>
            <w:sz w:val="18"/>
            <w:szCs w:val="18"/>
            <w:rPrChange w:id="655" w:author="Xueqing Li" w:date="2025-08-02T14:44:00Z" w16du:dateUtc="2025-08-02T06:44:00Z">
              <w:rPr>
                <w:sz w:val="22"/>
                <w:szCs w:val="22"/>
              </w:rPr>
            </w:rPrChange>
          </w:rPr>
          <w:t xml:space="preserve"> Mean canonical projections remain stable across stages</w:t>
        </w:r>
      </w:ins>
    </w:p>
    <w:p w14:paraId="157362D9" w14:textId="77777777" w:rsidR="00E15AF5" w:rsidRPr="00580C0B" w:rsidRDefault="00E15AF5" w:rsidP="002636E0">
      <w:pPr>
        <w:spacing w:line="360" w:lineRule="auto"/>
        <w:rPr>
          <w:sz w:val="22"/>
          <w:szCs w:val="22"/>
          <w:rPrChange w:id="656" w:author="Xueqing Li" w:date="2025-08-02T14:44:00Z" w16du:dateUtc="2025-08-02T06:44:00Z">
            <w:rPr>
              <w:rFonts w:hint="eastAsia"/>
              <w:sz w:val="22"/>
              <w:szCs w:val="22"/>
            </w:rPr>
          </w:rPrChange>
        </w:rPr>
      </w:pPr>
    </w:p>
    <w:p w14:paraId="464B5E2B" w14:textId="69AF2CAC" w:rsidR="0024380F" w:rsidRPr="00580C0B" w:rsidDel="00E15AF5" w:rsidRDefault="00580C0B" w:rsidP="002636E0">
      <w:pPr>
        <w:spacing w:line="360" w:lineRule="auto"/>
        <w:rPr>
          <w:del w:id="657" w:author="Xueqing Li" w:date="2025-07-30T00:53:00Z" w16du:dateUtc="2025-07-29T16:53:00Z"/>
          <w:rFonts w:hint="eastAsia"/>
          <w:rPrChange w:id="658" w:author="Xueqing Li" w:date="2025-08-02T14:46:00Z" w16du:dateUtc="2025-08-02T06:46:00Z">
            <w:rPr>
              <w:del w:id="659" w:author="Xueqing Li" w:date="2025-07-30T00:53:00Z" w16du:dateUtc="2025-07-29T16:53:00Z"/>
              <w:sz w:val="22"/>
              <w:szCs w:val="22"/>
            </w:rPr>
          </w:rPrChange>
        </w:rPr>
      </w:pPr>
      <w:ins w:id="660" w:author="Xueqing Li" w:date="2025-08-02T14:45:00Z" w16du:dateUtc="2025-08-02T06:45:00Z">
        <w:r w:rsidRPr="00580C0B">
          <w:rPr>
            <w:rFonts w:hint="eastAsia"/>
            <w:rPrChange w:id="661" w:author="Xueqing Li" w:date="2025-08-02T14:46:00Z" w16du:dateUtc="2025-08-02T06:46:00Z">
              <w:rPr>
                <w:rFonts w:hint="eastAsia"/>
                <w:sz w:val="22"/>
                <w:szCs w:val="22"/>
              </w:rPr>
            </w:rPrChange>
          </w:rPr>
          <w:t xml:space="preserve">5. </w:t>
        </w:r>
      </w:ins>
    </w:p>
    <w:p w14:paraId="546876B4" w14:textId="77777777" w:rsidR="0024380F" w:rsidRPr="00580C0B" w:rsidDel="00E15AF5" w:rsidRDefault="0024380F">
      <w:pPr>
        <w:pStyle w:val="Heading2"/>
        <w:spacing w:line="360" w:lineRule="auto"/>
        <w:rPr>
          <w:del w:id="662" w:author="Xueqing Li" w:date="2025-07-30T00:53:00Z" w16du:dateUtc="2025-07-29T16:53:00Z"/>
          <w:rStyle w:val="Strong"/>
          <w:rFonts w:ascii="Times New Roman" w:hAnsi="Times New Roman" w:cs="Times New Roman"/>
          <w:sz w:val="24"/>
          <w:szCs w:val="24"/>
          <w:rPrChange w:id="663" w:author="Xueqing Li" w:date="2025-08-02T14:44:00Z" w16du:dateUtc="2025-08-02T06:44:00Z">
            <w:rPr>
              <w:del w:id="664" w:author="Xueqing Li" w:date="2025-07-30T00:53:00Z" w16du:dateUtc="2025-07-29T16:53:00Z"/>
              <w:sz w:val="22"/>
              <w:szCs w:val="22"/>
            </w:rPr>
          </w:rPrChange>
        </w:rPr>
        <w:pPrChange w:id="665" w:author="Xueqing Li" w:date="2025-07-30T00:53:00Z" w16du:dateUtc="2025-07-29T16:53:00Z">
          <w:pPr>
            <w:spacing w:line="360" w:lineRule="auto"/>
          </w:pPr>
        </w:pPrChange>
      </w:pPr>
      <w:del w:id="666" w:author="Xueqing Li" w:date="2025-07-30T00:53:00Z" w16du:dateUtc="2025-07-29T16:53:00Z">
        <w:r w:rsidRPr="00580C0B" w:rsidDel="00E15AF5">
          <w:rPr>
            <w:rStyle w:val="Strong"/>
            <w:rFonts w:ascii="Times New Roman" w:hAnsi="Times New Roman" w:cs="Times New Roman"/>
            <w:sz w:val="24"/>
            <w:szCs w:val="24"/>
            <w:rPrChange w:id="667" w:author="Xueqing Li" w:date="2025-08-02T14:46:00Z" w16du:dateUtc="2025-08-02T06:46:00Z">
              <w:rPr>
                <w:sz w:val="22"/>
                <w:szCs w:val="22"/>
              </w:rPr>
            </w:rPrChange>
          </w:rPr>
          <w:delText>\section{</w:delText>
        </w:r>
      </w:del>
      <w:r w:rsidRPr="00580C0B">
        <w:rPr>
          <w:rStyle w:val="Strong"/>
          <w:rFonts w:ascii="Times New Roman" w:hAnsi="Times New Roman" w:cs="Times New Roman"/>
          <w:sz w:val="24"/>
          <w:szCs w:val="24"/>
          <w:rPrChange w:id="668" w:author="Xueqing Li" w:date="2025-08-02T14:46:00Z" w16du:dateUtc="2025-08-02T06:46:00Z">
            <w:rPr>
              <w:sz w:val="22"/>
              <w:szCs w:val="22"/>
            </w:rPr>
          </w:rPrChange>
        </w:rPr>
        <w:t>Discussion</w:t>
      </w:r>
      <w:del w:id="669" w:author="Xueqing Li" w:date="2025-07-30T00:53:00Z" w16du:dateUtc="2025-07-29T16:53:00Z">
        <w:r w:rsidRPr="00580C0B" w:rsidDel="00E15AF5">
          <w:rPr>
            <w:rStyle w:val="Strong"/>
            <w:rFonts w:ascii="Times New Roman" w:hAnsi="Times New Roman" w:cs="Times New Roman"/>
            <w:sz w:val="24"/>
            <w:szCs w:val="24"/>
            <w:rPrChange w:id="670" w:author="Xueqing Li" w:date="2025-08-02T14:44:00Z" w16du:dateUtc="2025-08-02T06:44:00Z">
              <w:rPr>
                <w:sz w:val="22"/>
                <w:szCs w:val="22"/>
              </w:rPr>
            </w:rPrChange>
          </w:rPr>
          <w:delText>}</w:delText>
        </w:r>
      </w:del>
    </w:p>
    <w:p w14:paraId="469EC47C" w14:textId="77777777" w:rsidR="0024380F" w:rsidRPr="00580C0B" w:rsidRDefault="0024380F">
      <w:pPr>
        <w:pStyle w:val="Heading2"/>
        <w:spacing w:line="360" w:lineRule="auto"/>
        <w:rPr>
          <w:rFonts w:ascii="Times New Roman" w:hAnsi="Times New Roman" w:cs="Times New Roman"/>
          <w:rPrChange w:id="671" w:author="Xueqing Li" w:date="2025-08-02T14:44:00Z" w16du:dateUtc="2025-08-02T06:44:00Z">
            <w:rPr>
              <w:rFonts w:eastAsiaTheme="majorEastAsia"/>
              <w:color w:val="0F4761" w:themeColor="accent1" w:themeShade="BF"/>
              <w:sz w:val="32"/>
              <w:szCs w:val="32"/>
            </w:rPr>
          </w:rPrChange>
        </w:rPr>
        <w:pPrChange w:id="672" w:author="Xueqing Li" w:date="2025-07-30T00:53:00Z" w16du:dateUtc="2025-07-29T16:53:00Z">
          <w:pPr>
            <w:spacing w:line="360" w:lineRule="auto"/>
          </w:pPr>
        </w:pPrChange>
      </w:pPr>
    </w:p>
    <w:p w14:paraId="0B7B67FC" w14:textId="5C9B9C25" w:rsidR="00DC6B07" w:rsidRPr="00580C0B" w:rsidDel="00E15AF5" w:rsidRDefault="0024380F">
      <w:pPr>
        <w:spacing w:line="360" w:lineRule="auto"/>
        <w:rPr>
          <w:del w:id="673" w:author="Xueqing Li" w:date="2025-07-30T00:59:00Z" w16du:dateUtc="2025-07-29T16:59:00Z"/>
          <w:sz w:val="22"/>
          <w:szCs w:val="22"/>
        </w:rPr>
      </w:pPr>
      <w:del w:id="674" w:author="Xueqing Li" w:date="2025-07-30T00:57:00Z" w16du:dateUtc="2025-07-29T16:57:00Z">
        <w:r w:rsidRPr="00580C0B" w:rsidDel="00E15AF5">
          <w:rPr>
            <w:sz w:val="22"/>
            <w:szCs w:val="22"/>
          </w:rPr>
          <w:delText xml:space="preserve">Our analysis demonstrates that EEG and EOG signals share a measurable low-dimensional subspace of activity, and critically, the extent of this shared subspace varies strikingly with sleep stage. In general, the coupling between cortical EEG activity and ocular movements was strongest during REM sleep and weakest during deep NREM sleep, with light NREM (Stage N1) showing moderate intermediate levels of coupling. These findings align well with the known physiological distinctions of the sleep stages and validate our initial hypotheses about brain–eye communication during sleep. EEG–EOG coupling in REM sleep: As expected, REM sleep showed the most pronounced EEG/EOG shared components. Quantitatively, we found that a few canonical dimensions could explain a large portion of concurrent variance in the REM EEG and EOG signals (reflected by high canonical correlations in REM epochs). Qualitatively, these shared REM components correspond to the phasic bursts of eye movements and their neural correlates. This makes physiological sense – during REM, the sleeping brain is highly active and generates distinctive phasic events (such as the PGO waves or “sawtooth” theta bursts) that coincide with rapid eye movements % [https://emedicine.medscape.com/article/1140322-overview#:~:text=In%20addition%20to%20rapid%20eye,second%20half]. </w:delText>
        </w:r>
      </w:del>
    </w:p>
    <w:p w14:paraId="707ECF51" w14:textId="58C21613" w:rsidR="00DC6B07" w:rsidRPr="00580C0B" w:rsidDel="00044BC5" w:rsidRDefault="0024380F" w:rsidP="002636E0">
      <w:pPr>
        <w:spacing w:line="360" w:lineRule="auto"/>
        <w:rPr>
          <w:del w:id="675" w:author="Xueqing Li" w:date="2025-07-30T01:48:00Z" w16du:dateUtc="2025-07-29T17:48:00Z"/>
          <w:sz w:val="22"/>
          <w:szCs w:val="22"/>
        </w:rPr>
      </w:pPr>
      <w:del w:id="676" w:author="Xueqing Li" w:date="2025-07-30T00:59:00Z" w16du:dateUtc="2025-07-29T16:59:00Z">
        <w:r w:rsidRPr="00580C0B" w:rsidDel="00E15AF5">
          <w:rPr>
            <w:sz w:val="22"/>
            <w:szCs w:val="22"/>
          </w:rPr>
          <w:delText>In essence, the brain is sending commands to the extraocular muscles (producing EOG deflections) while simultaneously generating cortical waveforms, all orchestrated by the pontine-geniculate-occipital circuitry % [https://www.sciencedirect.com/topics/biochemistry-genetics-and-molecular-biology/pgo-waves#:~:text=PGO%20Waves%20,EEG%20signature%20of%20REM%20sleep].</w:delText>
        </w:r>
      </w:del>
    </w:p>
    <w:p w14:paraId="2A76DFEF" w14:textId="2CA6C2D0" w:rsidR="00044BC5" w:rsidRPr="00580C0B" w:rsidDel="00DE719E" w:rsidRDefault="0024380F" w:rsidP="00DE719E">
      <w:pPr>
        <w:spacing w:line="360" w:lineRule="auto"/>
        <w:rPr>
          <w:del w:id="677" w:author="Xueqing Li" w:date="2025-07-30T01:58:00Z" w16du:dateUtc="2025-07-29T17:58:00Z"/>
          <w:sz w:val="22"/>
          <w:szCs w:val="22"/>
        </w:rPr>
      </w:pPr>
      <w:del w:id="678" w:author="Xueqing Li" w:date="2025-07-30T01:48:00Z" w16du:dateUtc="2025-07-29T17:48:00Z">
        <w:r w:rsidRPr="00580C0B" w:rsidDel="00044BC5">
          <w:rPr>
            <w:sz w:val="22"/>
            <w:szCs w:val="22"/>
          </w:rPr>
          <w:delText xml:space="preserve">Our results support this: the REM stage yielded a robust communication subspace indicating that a significant portion of the EEG activity (particularly in the theta–alpha frequency range associated with sawtooth waves) is tightly coupled to eye movement events. Practically, this confirms why REM sleep can be reliably identified even with just EOG signals – the defining features of REM (ocular and neural) are so intertwined that they occupy a common signal subspace </w:delText>
        </w:r>
      </w:del>
      <w:del w:id="679" w:author="Xueqing Li" w:date="2025-07-30T01:49:00Z" w16du:dateUtc="2025-07-29T17:49:00Z">
        <w:r w:rsidRPr="00580C0B" w:rsidDel="00044BC5">
          <w:rPr>
            <w:sz w:val="22"/>
            <w:szCs w:val="22"/>
          </w:rPr>
          <w:delText xml:space="preserve">% [https://www.numberanalytics.com/blog/eog-sleep-stage-classification#:~:text=EOG%20is%20particularly%20useful%20in,be%20easily%20detected%20using%20EOG]. </w:delText>
        </w:r>
      </w:del>
    </w:p>
    <w:p w14:paraId="1589F2B3" w14:textId="2DA0D25C" w:rsidR="0024380F" w:rsidRPr="00580C0B" w:rsidDel="00044BC5" w:rsidRDefault="0024380F">
      <w:pPr>
        <w:spacing w:line="360" w:lineRule="auto"/>
        <w:rPr>
          <w:del w:id="680" w:author="Xueqing Li" w:date="2025-07-30T01:56:00Z" w16du:dateUtc="2025-07-29T17:56:00Z"/>
          <w:sz w:val="22"/>
          <w:szCs w:val="22"/>
        </w:rPr>
      </w:pPr>
      <w:del w:id="681" w:author="Xueqing Li" w:date="2025-07-30T01:54:00Z" w16du:dateUtc="2025-07-29T17:54:00Z">
        <w:r w:rsidRPr="00580C0B" w:rsidDel="00044BC5">
          <w:rPr>
            <w:sz w:val="22"/>
            <w:szCs w:val="22"/>
          </w:rPr>
          <w:delText xml:space="preserve">It also underscores that analyses of REM sleep physiology should treat the eye and brain signals as linked; for example, one might leverage this coupling to study the timing of dream-related neural activity relative to eye movements, or to improve REM detection algorithms by focusing on the joint EEG–EOG patterns rather than each in isolation. EEG–EOG coupling in NREM stages: </w:delText>
        </w:r>
      </w:del>
      <w:del w:id="682" w:author="Xueqing Li" w:date="2025-07-30T01:56:00Z" w16du:dateUtc="2025-07-29T17:56:00Z">
        <w:r w:rsidRPr="00580C0B" w:rsidDel="00044BC5">
          <w:rPr>
            <w:sz w:val="22"/>
            <w:szCs w:val="22"/>
          </w:rPr>
          <w:delText xml:space="preserve">In contrast to REM, the NREM stages – especially the deeper stages – showed much less shared variance between EEG and EOG. During Stage N3 (slow-wave sleep), our canonical correlation analysis often found no significant high-correlation components after the first trivial one (and even that was very weak). This indicates that the EEG and EOG in deep sleep behave almost independently: the brain is dominated by large, synchronous delta waves while the eyes remain virtually still (closed with no voluntary movements) % [https://www.numberanalytics.com/blog/eog-sleep-stage-classification#:~:text=Sleep%20Stage%20EOG%20Signal%20Characteristics,movements%20N3%20Absent%20eye%20movements]. </w:delText>
        </w:r>
      </w:del>
    </w:p>
    <w:p w14:paraId="68308794" w14:textId="411E8264" w:rsidR="0024380F" w:rsidRPr="00580C0B" w:rsidDel="00296BDA" w:rsidRDefault="0024380F">
      <w:pPr>
        <w:spacing w:line="360" w:lineRule="auto"/>
        <w:rPr>
          <w:del w:id="683" w:author="Xueqing Li" w:date="2025-07-30T02:02:00Z" w16du:dateUtc="2025-07-29T18:02:00Z"/>
          <w:sz w:val="22"/>
          <w:szCs w:val="22"/>
        </w:rPr>
      </w:pPr>
      <w:del w:id="684" w:author="Xueqing Li" w:date="2025-07-30T01:56:00Z" w16du:dateUtc="2025-07-29T17:56:00Z">
        <w:r w:rsidRPr="00580C0B" w:rsidDel="00044BC5">
          <w:rPr>
            <w:sz w:val="22"/>
            <w:szCs w:val="22"/>
          </w:rPr>
          <w:delText xml:space="preserve">Any small residual correlation in N3 likely stems from slow baseline drifts or common physiological artifacts (for instance, both EEG and EOG may register slow shifts due to breathing or minor head movements). Importantly, the lack of a strong shared subspace here suggests that the cortex is functionally “disconnected” from the oculomotor system during deep sleep – consistent with the idea that this is a restorative, quiescent stage with minimal sensory or motor engagement. From a methodological standpoint, this result is reassuring: it implies that EOG artifacts are minimal in deep sleep EEG (since there is little eye activity to contaminate the EEG), which is one reason EEG recordings in slow-wave sleep are so clear and dominated by genuine brain rhythms. For Stage N2 (light NREM sleep), we also observed low EEG–EOG coupling, though slightly higher than N3. Stage N2 is characterized by sleep spindles and K-complexes in the EEG and an absence of sustained eye movements. Given that eye movements are largely absent, the primary opportunity for coupling would be through transient arousals or K-complex-related ocular deflections. Indeed, a K-complex (a large biphasic wave often associated with micro-arousals) can sometimes produce a brief eye movement or blink-like artifact visible in EOG. Our analysis did find occasional coupled components in Stage N2 corresponding to such events (e.g., a canonical mode capturing a simultaneous spike in frontal EEG and a deflection in EOG, likely reflecting an arousal blink or reflexive eye movement accompanying the K-complex). However, these were infrequent. Overall, the shared subspace in N2 was minor – the vast majority of EEG activity (spindles oscillating around 12–15 Hz and delta waves) had no mirror in the EOG, and conversely, the EOG was mostly flat while the brain waves continued, indicating most signals in this stage are modality-specific. </w:delText>
        </w:r>
      </w:del>
      <w:del w:id="685" w:author="Xueqing Li" w:date="2025-07-30T02:02:00Z" w16du:dateUtc="2025-07-29T18:02:00Z">
        <w:r w:rsidRPr="00580C0B" w:rsidDel="000D01C4">
          <w:rPr>
            <w:sz w:val="22"/>
            <w:szCs w:val="22"/>
          </w:rPr>
          <w:delText>An interesting case is Stage N1 (drowsiness/lightest sleep). Here we found a modest but noticeable EEG–EOG coupling, intermediate between REM and deeper NREM. Physiologically, Stage N1 lies between wakefulness and true sleep, and it is during this period that slow rolling eye movements occur concomitantly with the EEG slowing from alpha (8–12 Hz) to theta (4–7 Hz) frequencies % [https://emedicine.medscape.com/article/1140322-overview#:~:text=The%20earliest%20indication%20of%20transition,slow%20rolling%20eye%20movements].</w:delText>
        </w:r>
      </w:del>
    </w:p>
    <w:p w14:paraId="5F07A9F6" w14:textId="74A83A6B" w:rsidR="00DC6B07" w:rsidRPr="00580C0B" w:rsidDel="00D419E3" w:rsidRDefault="0024380F" w:rsidP="002636E0">
      <w:pPr>
        <w:spacing w:line="360" w:lineRule="auto"/>
        <w:rPr>
          <w:del w:id="686" w:author="Xueqing Li" w:date="2025-07-30T02:27:00Z" w16du:dateUtc="2025-07-29T18:27:00Z"/>
          <w:sz w:val="22"/>
          <w:szCs w:val="22"/>
        </w:rPr>
      </w:pPr>
      <w:del w:id="687" w:author="Xueqing Li" w:date="2025-07-30T02:04:00Z" w16du:dateUtc="2025-07-29T18:04:00Z">
        <w:r w:rsidRPr="00580C0B" w:rsidDel="000D01C4">
          <w:rPr>
            <w:sz w:val="22"/>
            <w:szCs w:val="22"/>
          </w:rPr>
          <w:delText xml:space="preserve">Our results captured this interplay: in many N1 epochs, the strongest canonical mode showed a correlation between low-frequency EEG activity (theta waves or the waning of alpha) and the EOG signal reflecting gentle eye excursions. We interpret this as evidence for a coordinated transition process – as the brain disengages from the waking alpha rhythm, it also relaxes the oculomotor control, producing those characteristic slow eye rolls. The coupling is not as strong as REM’s because these eye movements are far smaller and slower, and the underlying neural drive is less synchronized (N1 tends to be a heterogeneous stage). Nonetheless, the presence of a shared subspace in Stage N1 suggests that eye movements can serve as an external readout of the state of the brain during the sleep onset period. This has practical implications: for instance, algorithms that detect sleep onset might combine EEG and EOG features to improve accuracy, by recognizing that a concurrent slowing of EEG and a patterned eye roll together signify N1. It also aligns with prior observations that incorporating EOG features improves automated detection of N1, a stage that is otherwise hard to classify due to its subtle EEG changes % [https://www.mdpi.com/2306-5354/12/3/286#:~:text=An%20Effective%20and%20Interpretable%20Sleep,help%20of%20the%20EOG%20features]. </w:delText>
        </w:r>
      </w:del>
    </w:p>
    <w:p w14:paraId="08E2857D" w14:textId="4E645DF6" w:rsidR="0024380F" w:rsidRPr="00580C0B" w:rsidDel="00F53867" w:rsidRDefault="0024380F" w:rsidP="002636E0">
      <w:pPr>
        <w:spacing w:line="360" w:lineRule="auto"/>
        <w:rPr>
          <w:del w:id="688" w:author="Xueqing Li" w:date="2025-07-30T02:18:00Z" w16du:dateUtc="2025-07-29T18:18:00Z"/>
          <w:sz w:val="22"/>
          <w:szCs w:val="22"/>
        </w:rPr>
      </w:pPr>
      <w:del w:id="689" w:author="Xueqing Li" w:date="2025-07-30T02:18:00Z" w16du:dateUtc="2025-07-29T18:18:00Z">
        <w:r w:rsidRPr="00580C0B" w:rsidDel="00F53867">
          <w:rPr>
            <w:sz w:val="22"/>
            <w:szCs w:val="22"/>
          </w:rPr>
          <w:delText xml:space="preserve">Wakefulness (before sleep onset and after final awakening) was also examined in our study as a baseline. Here, one might expect significant EEG–EOG correlation due to frequent voluntary eye movements and blinks. Indeed, during wake epochs, we did find strong shared components whenever subjects opened their eyes or looked around: these appeared as high-amplitude EOG deflections coupled with concurrent EEG changes (chiefly in the frontal leads) caused by the corneo-retinal potential shifts (blinks and eye movements). In fact, wake epochs with eyes open often produced the highest canonical correlations of all, since an eyeball movement artifact can induce nearly identical waveforms in EOG and frontal EEG channels. (This is well-known in EEG data preprocessing – blinks and saccades are among the largest amplitude signals and can be regressed out using reference EOG channels % [https://mne.tools/stable/auto_tutorials/preprocessing/35_artifact_correction_regression.html#:~:text=Repairing%20artifacts%20with%20regression%20%E2%80%94,can%20be%20removed%20by%20regression].) </w:delText>
        </w:r>
      </w:del>
    </w:p>
    <w:p w14:paraId="7527B492" w14:textId="74094DBF" w:rsidR="0024380F" w:rsidRPr="00580C0B" w:rsidDel="00D419E3" w:rsidRDefault="0024380F" w:rsidP="002636E0">
      <w:pPr>
        <w:spacing w:line="360" w:lineRule="auto"/>
        <w:rPr>
          <w:del w:id="690" w:author="Xueqing Li" w:date="2025-07-30T02:25:00Z" w16du:dateUtc="2025-07-29T18:25:00Z"/>
          <w:sz w:val="22"/>
          <w:szCs w:val="22"/>
        </w:rPr>
      </w:pPr>
      <w:del w:id="691" w:author="Xueqing Li" w:date="2025-07-30T02:21:00Z" w16du:dateUtc="2025-07-29T18:21:00Z">
        <w:r w:rsidRPr="00580C0B" w:rsidDel="00F53867">
          <w:rPr>
            <w:sz w:val="22"/>
            <w:szCs w:val="22"/>
          </w:rPr>
          <w:delText>On the other hand, wake epochs with eyes closed (e.g. relaxed wakefulness prior to sleep) showed minimal coupling, as the eyes remained still. This underscores that the “communication subspace” between EEG and EOG is context-dependent: it can be dominated by artifactual coupling when the subject is awake and moving their eyes, whereas during sleep the coupling, if present, reflects intrinsic physiological linkages rather than conscious eye movements. Taken together, these results paint a coherent picture of how brain–eye interactions evolve across the sleep-wake cycle. During active wakefulness and REM sleep, the eyes and brain exhibit a tight coupling, either through direct electrical artifacts or through brainstem-driven synchronous events, respectively. During the deeper stages of sleep, the coupling diminishes or disappears, reflecting a functional uncoupling of the oculomotor system from cortical dynamics when the brain settles into autonomous oscillatory patterns and the eyes remain quiescent. Our findings resonate with the idea that only certain “channels” of information flow between physiological systems at any given time. In neural terms, one could say that the information shared between the EEG and EOG is routed through a low-dimensional communication subspace that is engaged in REM (and partly in N1) but largely shut down in N2/N3. In other words, the brain does not broadcast all of its activity to the eyes – it selectively “chooses” (or is constrained) to send specific signals (like those governing eye movements or eyelid reflexes) and only during particular states %</w:delText>
        </w:r>
      </w:del>
      <w:del w:id="692" w:author="Xueqing Li" w:date="2025-07-30T02:25:00Z" w16du:dateUtc="2025-07-29T18:25:00Z">
        <w:r w:rsidRPr="00580C0B" w:rsidDel="00D419E3">
          <w:rPr>
            <w:sz w:val="22"/>
            <w:szCs w:val="22"/>
          </w:rPr>
          <w:delText xml:space="preserve"> [https://www.simonsfoundation.org/2019/04/02/brain-areas-may-use-subspace-communication-to-talk-to-one-another/#:~:text=The%20analysis%20revealed%20that%20such,%E2%80%9CThis%20is]. </w:delText>
        </w:r>
      </w:del>
    </w:p>
    <w:p w14:paraId="0F472CAB" w14:textId="7BB9B6DD" w:rsidR="0024380F" w:rsidRPr="00580C0B" w:rsidDel="00747BB2" w:rsidRDefault="0024380F" w:rsidP="002636E0">
      <w:pPr>
        <w:spacing w:line="360" w:lineRule="auto"/>
        <w:rPr>
          <w:del w:id="693" w:author="Xueqing Li" w:date="2025-08-02T13:45:00Z" w16du:dateUtc="2025-08-02T05:45:00Z"/>
          <w:sz w:val="22"/>
          <w:szCs w:val="22"/>
        </w:rPr>
      </w:pPr>
      <w:del w:id="694" w:author="Xueqing Li" w:date="2025-08-02T13:45:00Z" w16du:dateUtc="2025-08-02T05:45:00Z">
        <w:r w:rsidRPr="00580C0B" w:rsidDel="00747BB2">
          <w:rPr>
            <w:sz w:val="22"/>
            <w:szCs w:val="22"/>
          </w:rPr>
          <w:delText>From a systems neuroscience perspective, this selective sharing is analogous to cortical areas communicating only along certain subspace dimensions</w:delText>
        </w:r>
      </w:del>
      <w:del w:id="695" w:author="Xueqing Li" w:date="2025-07-30T02:28:00Z" w16du:dateUtc="2025-07-29T18:28:00Z">
        <w:r w:rsidRPr="00580C0B" w:rsidDel="00D419E3">
          <w:rPr>
            <w:sz w:val="22"/>
            <w:szCs w:val="22"/>
          </w:rPr>
          <w:delText xml:space="preserve"> % [https://pubmed.ncbi.nlm.nih.gov/30770252/#:~:text=PubMed%20pubmed,of%20V1%20population%20activity%20patterns]. </w:delText>
        </w:r>
      </w:del>
    </w:p>
    <w:p w14:paraId="388957B1" w14:textId="7799BAD5" w:rsidR="0024380F" w:rsidRPr="00580C0B" w:rsidDel="004366CD" w:rsidRDefault="0024380F" w:rsidP="004650DD">
      <w:pPr>
        <w:spacing w:line="360" w:lineRule="auto"/>
        <w:rPr>
          <w:del w:id="696" w:author="Xueqing Li" w:date="2025-07-30T12:07:00Z" w16du:dateUtc="2025-07-30T04:07:00Z"/>
          <w:sz w:val="22"/>
          <w:szCs w:val="22"/>
        </w:rPr>
        <w:pPrChange w:id="697" w:author="Xueqing Li" w:date="2025-08-02T14:16:00Z" w16du:dateUtc="2025-08-02T06:16:00Z">
          <w:pPr>
            <w:spacing w:line="360" w:lineRule="auto"/>
          </w:pPr>
        </w:pPrChange>
      </w:pPr>
      <w:del w:id="698" w:author="Xueqing Li" w:date="2025-07-30T12:01:00Z" w16du:dateUtc="2025-07-30T04:01:00Z">
        <w:r w:rsidRPr="00580C0B" w:rsidDel="004366CD">
          <w:rPr>
            <w:b/>
            <w:bCs/>
            <w:sz w:val="22"/>
            <w:szCs w:val="22"/>
            <w:rPrChange w:id="699" w:author="Xueqing Li" w:date="2025-08-02T14:44:00Z" w16du:dateUtc="2025-08-02T06:44:00Z">
              <w:rPr>
                <w:sz w:val="22"/>
                <w:szCs w:val="22"/>
              </w:rPr>
            </w:rPrChange>
          </w:rPr>
          <w:delText>Here, the two “areas” happen to be the visual oculomotor apparatus and the broader cortex; the analogy suggests that the coupling we observe is a purposeful routing of signals (e.g. “generate eye movement now”) rather than a general mixing of all signals. Implications and f</w:delText>
        </w:r>
      </w:del>
      <w:del w:id="700" w:author="Xueqing Li" w:date="2025-07-30T18:33:00Z" w16du:dateUtc="2025-07-30T10:33:00Z">
        <w:r w:rsidRPr="00580C0B" w:rsidDel="003C11C4">
          <w:rPr>
            <w:b/>
            <w:bCs/>
            <w:sz w:val="22"/>
            <w:szCs w:val="22"/>
            <w:rPrChange w:id="701" w:author="Xueqing Li" w:date="2025-08-02T14:44:00Z" w16du:dateUtc="2025-08-02T06:44:00Z">
              <w:rPr>
                <w:sz w:val="22"/>
                <w:szCs w:val="22"/>
              </w:rPr>
            </w:rPrChange>
          </w:rPr>
          <w:delText>uture directions</w:delText>
        </w:r>
      </w:del>
      <w:del w:id="702" w:author="Xueqing Li" w:date="2025-07-30T12:01:00Z" w16du:dateUtc="2025-07-30T04:01:00Z">
        <w:r w:rsidRPr="00580C0B" w:rsidDel="004366CD">
          <w:rPr>
            <w:sz w:val="22"/>
            <w:szCs w:val="22"/>
          </w:rPr>
          <w:delText xml:space="preserve">: </w:delText>
        </w:r>
      </w:del>
      <w:del w:id="703" w:author="Xueqing Li" w:date="2025-07-30T15:56:00Z" w16du:dateUtc="2025-07-30T07:56:00Z">
        <w:r w:rsidRPr="00580C0B" w:rsidDel="001F31CB">
          <w:rPr>
            <w:sz w:val="22"/>
            <w:szCs w:val="22"/>
          </w:rPr>
          <w:delText xml:space="preserve">Understanding the stage-specific coupling between EEG and EOG has both scientific and practical implications. Scientifically, it provides evidence for physiological phenomena such as human PGO waves. Although classic PGO waves are well characterized in animal models, their direct observation in human EEG is challenging; however, our demonstration of strong REM coupling supports the existence of coordinated brainstem-eye events in humans </w:delText>
        </w:r>
      </w:del>
      <w:del w:id="704" w:author="Xueqing Li" w:date="2025-07-30T12:07:00Z" w16du:dateUtc="2025-07-30T04:07:00Z">
        <w:r w:rsidRPr="00580C0B" w:rsidDel="004366CD">
          <w:rPr>
            <w:sz w:val="22"/>
            <w:szCs w:val="22"/>
          </w:rPr>
          <w:delText>% [https://www.sciencedirect.com/topics/biochemistry-genetics-and-molecular-biology/pgo-waves#:~:text=PGO%20Waves%20,EEG%20signature%20of%20REM%20sleep]</w:delText>
        </w:r>
      </w:del>
    </w:p>
    <w:p w14:paraId="07F5E44A" w14:textId="0E4F0BB9" w:rsidR="0024380F" w:rsidRPr="00580C0B" w:rsidDel="004366CD" w:rsidRDefault="0024380F" w:rsidP="004650DD">
      <w:pPr>
        <w:spacing w:line="360" w:lineRule="auto"/>
        <w:rPr>
          <w:del w:id="705" w:author="Xueqing Li" w:date="2025-07-30T12:10:00Z" w16du:dateUtc="2025-07-30T04:10:00Z"/>
          <w:sz w:val="22"/>
          <w:szCs w:val="22"/>
        </w:rPr>
        <w:pPrChange w:id="706" w:author="Xueqing Li" w:date="2025-08-02T14:16:00Z" w16du:dateUtc="2025-08-02T06:16:00Z">
          <w:pPr>
            <w:spacing w:line="360" w:lineRule="auto"/>
          </w:pPr>
        </w:pPrChange>
      </w:pPr>
      <w:del w:id="707" w:author="Xueqing Li" w:date="2025-07-30T15:56:00Z" w16du:dateUtc="2025-07-30T07:56:00Z">
        <w:r w:rsidRPr="00580C0B" w:rsidDel="001F31CB">
          <w:rPr>
            <w:sz w:val="22"/>
            <w:szCs w:val="22"/>
          </w:rPr>
          <w:delText xml:space="preserve">It would be interesting in future work to delve deeper into the REM shared components we extracted – for instance, are they time-locked to individual rapid eye movements, and do they correspond to the “sawtooth” waveforms in the EEG? If so, one could potentially use EOG as a timing reference to study the cortical responses to each eye movement (previous studies have, for example, analyzed EEG activity following spontaneous REMs to probe dream processing). Similarly, the moderate N1 coupling we found invites further research into the neural control of slow eye movements at sleep onset. Are these eye movements simply a relaxation of wakeful fixation, or are they actively generated by the brain as part of the sleep-initiation process? Our data show a clear correlation; targeted experiments (perhaps simultaneous EEG, EOG, and fMRI) could reveal whether specific neural circuits (e.g. in the vestibular or oculomotor nuclei) drive these slow rolls in concert with cortical theta rhythms. From a practical standpoint, the differential EEG–EOG coupling suggests that sleep staging and monitoring technology could be optimized by stage. For example, given how informative EOG is for REM detection and wake/REM differentiation </w:delText>
        </w:r>
      </w:del>
      <w:del w:id="708" w:author="Xueqing Li" w:date="2025-07-30T12:09:00Z" w16du:dateUtc="2025-07-30T04:09:00Z">
        <w:r w:rsidRPr="00580C0B" w:rsidDel="004366CD">
          <w:rPr>
            <w:sz w:val="22"/>
            <w:szCs w:val="22"/>
          </w:rPr>
          <w:delText xml:space="preserve">% [https://www.numberanalytics.com/blog/eog-sleep-stage-classification#:~:text=EOG%20is%20particularly%20useful%20in,be%20easily%20detected%20using%20EOG], </w:delText>
        </w:r>
      </w:del>
    </w:p>
    <w:p w14:paraId="7F43AD31" w14:textId="3BF9B828" w:rsidR="0024380F" w:rsidRPr="00580C0B" w:rsidDel="001F31CB" w:rsidRDefault="0024380F" w:rsidP="004650DD">
      <w:pPr>
        <w:spacing w:line="360" w:lineRule="auto"/>
        <w:rPr>
          <w:del w:id="709" w:author="Xueqing Li" w:date="2025-07-30T15:56:00Z" w16du:dateUtc="2025-07-30T07:56:00Z"/>
          <w:sz w:val="22"/>
          <w:szCs w:val="22"/>
        </w:rPr>
        <w:pPrChange w:id="710" w:author="Xueqing Li" w:date="2025-08-02T14:16:00Z" w16du:dateUtc="2025-08-02T06:16:00Z">
          <w:pPr>
            <w:spacing w:line="360" w:lineRule="auto"/>
          </w:pPr>
        </w:pPrChange>
      </w:pPr>
      <w:del w:id="711" w:author="Xueqing Li" w:date="2025-07-30T15:56:00Z" w16du:dateUtc="2025-07-30T07:56:00Z">
        <w:r w:rsidRPr="00580C0B" w:rsidDel="001F31CB">
          <w:rPr>
            <w:sz w:val="22"/>
            <w:szCs w:val="22"/>
          </w:rPr>
          <w:delText xml:space="preserve">a wearable device that only measures EOG (and perhaps chin EMG) might suffice to detect REM sleep reliably – a conclusion supported by recent work showing single-channel EOG can achieve ~80–85% agreement with full PSG scoring </w:delText>
        </w:r>
      </w:del>
      <w:del w:id="712" w:author="Xueqing Li" w:date="2025-07-30T12:10:00Z" w16du:dateUtc="2025-07-30T04:10:00Z">
        <w:r w:rsidRPr="00580C0B" w:rsidDel="004366CD">
          <w:rPr>
            <w:sz w:val="22"/>
            <w:szCs w:val="22"/>
          </w:rPr>
          <w:delText xml:space="preserve">% [https://www.ajmc.com/view/single-channel-eog-shown-to-be-reliable-for-automatic-sleep-staging-in-various-sleep-disorders#:~:text=Their%20results%20demonstrated%20a%20diagnostic,for%20NREM2%2C%2085.0]. </w:delText>
        </w:r>
      </w:del>
    </w:p>
    <w:p w14:paraId="6258277C" w14:textId="30ED440F" w:rsidR="0024380F" w:rsidRPr="00580C0B" w:rsidDel="001F31CB" w:rsidRDefault="0024380F" w:rsidP="004650DD">
      <w:pPr>
        <w:spacing w:line="360" w:lineRule="auto"/>
        <w:rPr>
          <w:del w:id="713" w:author="Xueqing Li" w:date="2025-07-30T15:56:00Z" w16du:dateUtc="2025-07-30T07:56:00Z"/>
          <w:sz w:val="22"/>
          <w:szCs w:val="22"/>
        </w:rPr>
        <w:pPrChange w:id="714" w:author="Xueqing Li" w:date="2025-08-02T14:16:00Z" w16du:dateUtc="2025-08-02T06:16:00Z">
          <w:pPr>
            <w:spacing w:line="360" w:lineRule="auto"/>
          </w:pPr>
        </w:pPrChange>
      </w:pPr>
      <w:del w:id="715" w:author="Xueqing Li" w:date="2025-07-30T15:56:00Z" w16du:dateUtc="2025-07-30T07:56:00Z">
        <w:r w:rsidRPr="00580C0B" w:rsidDel="001F31CB">
          <w:rPr>
            <w:sz w:val="22"/>
            <w:szCs w:val="22"/>
          </w:rPr>
          <w:delText>On the other hand, our results reaffirm that distinguishing the NREM sub-stages (N1 vs N2 vs N3) relies on EEG-specific phenomena with minimal EOG involvement. Thus, any monitoring system that aspires to track sleep architecture in detail would still need EEG for accurate N2/N3 recognition</w:delText>
        </w:r>
      </w:del>
      <w:del w:id="716" w:author="Xueqing Li" w:date="2025-07-30T12:12:00Z" w16du:dateUtc="2025-07-30T04:12:00Z">
        <w:r w:rsidRPr="00580C0B" w:rsidDel="004B44D0">
          <w:rPr>
            <w:sz w:val="22"/>
            <w:szCs w:val="22"/>
          </w:rPr>
          <w:delText xml:space="preserve"> % [https://www.numberanalytics.com/blog/eog-sleep-stage-classification#:~:text=A%5B%22EOG%22%5D%20,N1%20Sleep]. </w:delText>
        </w:r>
      </w:del>
    </w:p>
    <w:p w14:paraId="6AEFB575" w14:textId="270A89D3" w:rsidR="0024380F" w:rsidRPr="00580C0B" w:rsidDel="001F31CB" w:rsidRDefault="0024380F" w:rsidP="004650DD">
      <w:pPr>
        <w:spacing w:line="360" w:lineRule="auto"/>
        <w:rPr>
          <w:del w:id="717" w:author="Xueqing Li" w:date="2025-07-30T15:56:00Z" w16du:dateUtc="2025-07-30T07:56:00Z"/>
          <w:sz w:val="22"/>
          <w:szCs w:val="22"/>
        </w:rPr>
        <w:pPrChange w:id="718" w:author="Xueqing Li" w:date="2025-08-02T14:16:00Z" w16du:dateUtc="2025-08-02T06:16:00Z">
          <w:pPr>
            <w:spacing w:line="360" w:lineRule="auto"/>
          </w:pPr>
        </w:pPrChange>
      </w:pPr>
      <w:del w:id="719" w:author="Xueqing Li" w:date="2025-07-30T15:56:00Z" w16du:dateUtc="2025-07-30T07:56:00Z">
        <w:r w:rsidRPr="00580C0B" w:rsidDel="001F31CB">
          <w:rPr>
            <w:sz w:val="22"/>
            <w:szCs w:val="22"/>
          </w:rPr>
          <w:delText xml:space="preserve">Another applied angle is artifact handling in EEG recordings: knowing that REM sleep EEG is highly susceptible to eye-movement contamination (as reflected in our high correlations), clinicians and algorithms should be cautious in interpreting frontal EEG signals during REM. Adaptive filtering or independent component analysis could be employed more aggressively in REM periods to subtract the EOG-driven components, whereas in N3 such measures can be minimal. In fact, an intriguing idea is to use a data-driven canonical correlation filter derived from our analysis – effectively separating an EEG recording into “shared with EOG” versus “independent” subspace components – to automatically remove ocular artifacts or to enhance relevant signals. This is conceptually similar to what we and others have done with CCA in sensor fusion </w:delText>
        </w:r>
      </w:del>
      <w:del w:id="720" w:author="Xueqing Li" w:date="2025-07-30T12:13:00Z" w16du:dateUtc="2025-07-30T04:13:00Z">
        <w:r w:rsidRPr="00580C0B" w:rsidDel="004B44D0">
          <w:rPr>
            <w:sz w:val="22"/>
            <w:szCs w:val="22"/>
          </w:rPr>
          <w:delText xml:space="preserve">% [https://pmc.ncbi.nlm.nih.gov/articles/PMC7853209/#:~:text=We%20adopted%20a%20state,domain%20features], </w:delText>
        </w:r>
      </w:del>
    </w:p>
    <w:p w14:paraId="09113B8C" w14:textId="5A562464" w:rsidR="0024380F" w:rsidRPr="00580C0B" w:rsidDel="001F31CB" w:rsidRDefault="0024380F" w:rsidP="004650DD">
      <w:pPr>
        <w:spacing w:line="360" w:lineRule="auto"/>
        <w:rPr>
          <w:del w:id="721" w:author="Xueqing Li" w:date="2025-07-30T15:56:00Z" w16du:dateUtc="2025-07-30T07:56:00Z"/>
          <w:sz w:val="22"/>
          <w:szCs w:val="22"/>
        </w:rPr>
        <w:pPrChange w:id="722" w:author="Xueqing Li" w:date="2025-08-02T14:16:00Z" w16du:dateUtc="2025-08-02T06:16:00Z">
          <w:pPr>
            <w:spacing w:line="360" w:lineRule="auto"/>
          </w:pPr>
        </w:pPrChange>
      </w:pPr>
      <w:del w:id="723" w:author="Xueqing Li" w:date="2025-07-30T15:56:00Z" w16du:dateUtc="2025-07-30T07:56:00Z">
        <w:r w:rsidRPr="00580C0B" w:rsidDel="001F31CB">
          <w:rPr>
            <w:sz w:val="22"/>
            <w:szCs w:val="22"/>
          </w:rPr>
          <w:delText xml:space="preserve">except here it could be applied dynamically per sleep stage: e.g. apply a strong EOG regression filter in REM (to isolate true neural signals from eye artifacts) but leave N3 signals untouched. </w:delText>
        </w:r>
      </w:del>
    </w:p>
    <w:p w14:paraId="75262EDE" w14:textId="35BEE7C5" w:rsidR="0024380F" w:rsidRPr="00580C0B" w:rsidDel="001F31CB" w:rsidRDefault="0024380F" w:rsidP="004650DD">
      <w:pPr>
        <w:spacing w:line="360" w:lineRule="auto"/>
        <w:rPr>
          <w:del w:id="724" w:author="Xueqing Li" w:date="2025-07-30T15:56:00Z" w16du:dateUtc="2025-07-30T07:56:00Z"/>
          <w:sz w:val="22"/>
          <w:szCs w:val="22"/>
        </w:rPr>
        <w:pPrChange w:id="725" w:author="Xueqing Li" w:date="2025-08-02T14:16:00Z" w16du:dateUtc="2025-08-02T06:16:00Z">
          <w:pPr>
            <w:spacing w:line="360" w:lineRule="auto"/>
          </w:pPr>
        </w:pPrChange>
      </w:pPr>
    </w:p>
    <w:p w14:paraId="54E0DFA7" w14:textId="5A61BC68" w:rsidR="0024380F" w:rsidRPr="00580C0B" w:rsidDel="003C11C4" w:rsidRDefault="0024380F" w:rsidP="004650DD">
      <w:pPr>
        <w:spacing w:line="360" w:lineRule="auto"/>
        <w:rPr>
          <w:del w:id="726" w:author="Xueqing Li" w:date="2025-07-30T01:04:00Z" w16du:dateUtc="2025-07-29T17:04:00Z"/>
          <w:sz w:val="22"/>
          <w:szCs w:val="22"/>
        </w:rPr>
        <w:pPrChange w:id="727" w:author="Xueqing Li" w:date="2025-08-02T14:16:00Z" w16du:dateUtc="2025-08-02T06:16:00Z">
          <w:pPr>
            <w:spacing w:line="360" w:lineRule="auto"/>
          </w:pPr>
        </w:pPrChange>
      </w:pPr>
      <w:del w:id="728" w:author="Xueqing Li" w:date="2025-07-30T01:04:00Z" w16du:dateUtc="2025-07-29T17:04:00Z">
        <w:r w:rsidRPr="00580C0B" w:rsidDel="00F26B67">
          <w:rPr>
            <w:sz w:val="22"/>
            <w:szCs w:val="22"/>
          </w:rPr>
          <w:delText>\textbf{Limitations}</w:delText>
        </w:r>
      </w:del>
    </w:p>
    <w:p w14:paraId="51F0DDD0" w14:textId="5F93FBCD" w:rsidR="0024380F" w:rsidRPr="00580C0B" w:rsidDel="00F26B67" w:rsidRDefault="0024380F" w:rsidP="004650DD">
      <w:pPr>
        <w:spacing w:line="360" w:lineRule="auto"/>
        <w:rPr>
          <w:del w:id="729" w:author="Xueqing Li" w:date="2025-07-30T01:05:00Z" w16du:dateUtc="2025-07-29T17:05:00Z"/>
          <w:b/>
          <w:bCs/>
          <w:sz w:val="22"/>
          <w:szCs w:val="22"/>
          <w:rPrChange w:id="730" w:author="Xueqing Li" w:date="2025-08-02T14:44:00Z" w16du:dateUtc="2025-08-02T06:44:00Z">
            <w:rPr>
              <w:del w:id="731" w:author="Xueqing Li" w:date="2025-07-30T01:05:00Z" w16du:dateUtc="2025-07-29T17:05:00Z"/>
              <w:sz w:val="22"/>
              <w:szCs w:val="22"/>
            </w:rPr>
          </w:rPrChange>
        </w:rPr>
        <w:pPrChange w:id="732" w:author="Xueqing Li" w:date="2025-08-02T14:16:00Z" w16du:dateUtc="2025-08-02T06:16:00Z">
          <w:pPr>
            <w:spacing w:line="360" w:lineRule="auto"/>
          </w:pPr>
        </w:pPrChange>
      </w:pPr>
    </w:p>
    <w:p w14:paraId="207A4DBB" w14:textId="36D4E9A1" w:rsidR="0024380F" w:rsidRPr="00580C0B" w:rsidDel="00F26B67" w:rsidRDefault="0024380F" w:rsidP="004650DD">
      <w:pPr>
        <w:spacing w:line="360" w:lineRule="auto"/>
        <w:rPr>
          <w:del w:id="733" w:author="Xueqing Li" w:date="2025-07-30T01:05:00Z" w16du:dateUtc="2025-07-29T17:05:00Z"/>
          <w:sz w:val="22"/>
          <w:szCs w:val="22"/>
        </w:rPr>
        <w:pPrChange w:id="734" w:author="Xueqing Li" w:date="2025-08-02T14:16:00Z" w16du:dateUtc="2025-08-02T06:16:00Z">
          <w:pPr>
            <w:spacing w:line="360" w:lineRule="auto"/>
          </w:pPr>
        </w:pPrChange>
      </w:pPr>
      <w:del w:id="735" w:author="Xueqing Li" w:date="2025-07-30T01:05:00Z" w16du:dateUtc="2025-07-29T17:05:00Z">
        <w:r w:rsidRPr="00580C0B" w:rsidDel="00F26B67">
          <w:rPr>
            <w:sz w:val="22"/>
            <w:szCs w:val="22"/>
          </w:rPr>
          <w:delText>It is important to acknowledge the limitations of our study. First, our dataset (APPLES) consisted predominantly of individuals with obstructive sleep apnea (OSA) who were undergoing diagnostic sleep studies % [https://sleepdata.org/datasets/apples#:~:text=1%2C516%20participants%20were%20enrolled%20since,was%20completed%20in%20August%202008], [https://sleepdata.org/datasets/apples#:~:text=Overnight%20polysomnography%20,to%20the%20Data%20Coordinating%20Center].</w:delText>
        </w:r>
      </w:del>
    </w:p>
    <w:p w14:paraId="0F04B842" w14:textId="553F260D" w:rsidR="0024380F" w:rsidRPr="00580C0B" w:rsidDel="00F26B67" w:rsidRDefault="0024380F" w:rsidP="004650DD">
      <w:pPr>
        <w:spacing w:line="360" w:lineRule="auto"/>
        <w:rPr>
          <w:del w:id="736" w:author="Xueqing Li" w:date="2025-07-30T01:05:00Z" w16du:dateUtc="2025-07-29T17:05:00Z"/>
          <w:sz w:val="22"/>
          <w:szCs w:val="22"/>
        </w:rPr>
        <w:pPrChange w:id="737" w:author="Xueqing Li" w:date="2025-08-02T14:16:00Z" w16du:dateUtc="2025-08-02T06:16:00Z">
          <w:pPr>
            <w:spacing w:line="360" w:lineRule="auto"/>
          </w:pPr>
        </w:pPrChange>
      </w:pPr>
      <w:del w:id="738" w:author="Xueqing Li" w:date="2025-07-30T01:05:00Z" w16du:dateUtc="2025-07-29T17:05:00Z">
        <w:r w:rsidRPr="00580C0B" w:rsidDel="00F26B67">
          <w:rPr>
            <w:sz w:val="22"/>
            <w:szCs w:val="22"/>
          </w:rPr>
          <w:delText>OSA patients often experience fragmented sleep with frequent arousals and body movements, which could potentially influence EEG–EOG correlations. For instance, an OSA subject in N2/N3 might have more transient arousals (with associated eye blinks and EEG shifts) than a healthy sleeper, which might elevate measured coupling slightly in what would otherwise be a very quiescent period. We did not explicitly separate or compare OSA vs. non-OSA or quantify the impact of arousal-related events on our coupling metrics. Future analyses could stratify the data by arousal presence or by patient diagnosis to ensure that the stage differences we found are not confounded by pathology. That said, the core stage-specific patterns (high REM coupling, low NREM coupling) are likely generalizable, since they reflect fundamental physiology; an OSA population simply provides a stress-test by including many disruptions. Second, our analytical approach focused on linear correlations (via canonical correlation analysis) and stationary behavior within scored epochs. This means we might miss nonlinear or time-offset relationships – for example, perhaps a burst of EEG activity precedes an eye movement by a second or two in REM, which a zero-lag correlation would not capture. More sophisticated cross-modal analyses (such as time-lagged CCA or mutual information measures) could probe directed interactions and causal delays between brain and eye signals. Additionally, while we treated the EEG and EOG signals in aggregate, there could be interesting spatial nuances: e.g., is the coupling strongest between the EOG and frontal EEG leads (likely yes, since eye artifacts project mainly to frontal sites) and negligible with occipital EEG? We mostly used a summed multichannel EEG perspective, but future work could map the topography of the shared components to see which brain regions “communicate” most with the eyes during each stage. This could connect to anatomical pathways – for instance, a strong coupling with frontal EEG in REM might indicate frontal eye field activation or orbital cortex involvement during dreaming.</w:delText>
        </w:r>
      </w:del>
    </w:p>
    <w:p w14:paraId="431D6DBB" w14:textId="4B2FC37C" w:rsidR="0024380F" w:rsidRPr="00580C0B" w:rsidDel="004650DD" w:rsidRDefault="0024380F" w:rsidP="004650DD">
      <w:pPr>
        <w:spacing w:line="360" w:lineRule="auto"/>
        <w:rPr>
          <w:del w:id="739" w:author="Xueqing Li" w:date="2025-08-02T14:16:00Z" w16du:dateUtc="2025-08-02T06:16:00Z"/>
          <w:sz w:val="22"/>
          <w:szCs w:val="22"/>
        </w:rPr>
        <w:pPrChange w:id="740" w:author="Xueqing Li" w:date="2025-08-02T14:16:00Z" w16du:dateUtc="2025-08-02T06:16:00Z">
          <w:pPr>
            <w:spacing w:line="360" w:lineRule="auto"/>
          </w:pPr>
        </w:pPrChange>
      </w:pPr>
    </w:p>
    <w:p w14:paraId="5B0769C9" w14:textId="77777777" w:rsidR="0024380F" w:rsidRPr="00580C0B" w:rsidDel="0086798F" w:rsidRDefault="0024380F" w:rsidP="004650DD">
      <w:pPr>
        <w:spacing w:line="360" w:lineRule="auto"/>
        <w:rPr>
          <w:del w:id="741" w:author="Xueqing Li" w:date="2025-07-30T01:09:00Z" w16du:dateUtc="2025-07-29T17:09:00Z"/>
          <w:sz w:val="22"/>
          <w:szCs w:val="22"/>
        </w:rPr>
        <w:pPrChange w:id="742" w:author="Xueqing Li" w:date="2025-08-02T14:16:00Z" w16du:dateUtc="2025-08-02T06:16:00Z">
          <w:pPr>
            <w:spacing w:line="360" w:lineRule="auto"/>
          </w:pPr>
        </w:pPrChange>
      </w:pPr>
    </w:p>
    <w:p w14:paraId="46722F77" w14:textId="21AEEBCF" w:rsidR="0024380F" w:rsidRPr="00580C0B" w:rsidDel="0086798F" w:rsidRDefault="0024380F" w:rsidP="004650DD">
      <w:pPr>
        <w:spacing w:line="360" w:lineRule="auto"/>
        <w:rPr>
          <w:del w:id="743" w:author="Xueqing Li" w:date="2025-07-30T01:09:00Z" w16du:dateUtc="2025-07-29T17:09:00Z"/>
          <w:sz w:val="22"/>
          <w:szCs w:val="22"/>
        </w:rPr>
        <w:pPrChange w:id="744" w:author="Xueqing Li" w:date="2025-08-02T14:16:00Z" w16du:dateUtc="2025-08-02T06:16:00Z">
          <w:pPr>
            <w:spacing w:line="360" w:lineRule="auto"/>
          </w:pPr>
        </w:pPrChange>
      </w:pPr>
      <w:del w:id="745" w:author="Xueqing Li" w:date="2025-07-30T01:09:00Z" w16du:dateUtc="2025-07-29T17:09:00Z">
        <w:r w:rsidRPr="00580C0B" w:rsidDel="0086798F">
          <w:rPr>
            <w:sz w:val="22"/>
            <w:szCs w:val="22"/>
          </w:rPr>
          <w:delText>\section{Conclusion}</w:delText>
        </w:r>
      </w:del>
    </w:p>
    <w:p w14:paraId="2593D434" w14:textId="4BC70D1D" w:rsidR="0024380F" w:rsidRPr="00580C0B" w:rsidDel="00A660F7" w:rsidRDefault="0024380F" w:rsidP="004650DD">
      <w:pPr>
        <w:spacing w:line="360" w:lineRule="auto"/>
        <w:rPr>
          <w:del w:id="746" w:author="Xueqing Li" w:date="2025-07-30T01:44:00Z" w16du:dateUtc="2025-07-29T17:44:00Z"/>
          <w:sz w:val="22"/>
          <w:szCs w:val="22"/>
        </w:rPr>
        <w:pPrChange w:id="747" w:author="Xueqing Li" w:date="2025-08-02T14:16:00Z" w16du:dateUtc="2025-08-02T06:16:00Z">
          <w:pPr>
            <w:spacing w:line="360" w:lineRule="auto"/>
          </w:pPr>
        </w:pPrChange>
      </w:pPr>
    </w:p>
    <w:p w14:paraId="33409EEA" w14:textId="026B47FD" w:rsidR="0024380F" w:rsidRPr="00580C0B" w:rsidDel="00004403" w:rsidRDefault="0024380F" w:rsidP="004650DD">
      <w:pPr>
        <w:spacing w:line="360" w:lineRule="auto"/>
        <w:rPr>
          <w:del w:id="748" w:author="Xueqing Li" w:date="2025-07-30T01:44:00Z" w16du:dateUtc="2025-07-29T17:44:00Z"/>
          <w:sz w:val="22"/>
          <w:szCs w:val="22"/>
        </w:rPr>
        <w:pPrChange w:id="749" w:author="Xueqing Li" w:date="2025-08-02T14:16:00Z" w16du:dateUtc="2025-08-02T06:16:00Z">
          <w:pPr>
            <w:spacing w:line="360" w:lineRule="auto"/>
          </w:pPr>
        </w:pPrChange>
      </w:pPr>
      <w:del w:id="750" w:author="Xueqing Li" w:date="2025-07-30T01:44:00Z" w16du:dateUtc="2025-07-29T17:44:00Z">
        <w:r w:rsidRPr="00580C0B" w:rsidDel="00A660F7">
          <w:rPr>
            <w:sz w:val="22"/>
            <w:szCs w:val="22"/>
          </w:rPr>
          <w:delText>In summary, our investigation provides a detailed look at the shared low-dimensional subspace between EEG and EOG signals across sleep stages. We empirically confirmed that REM sleep is a state of vigorous brain–eye interaction, whereas deep NREM sleep is a state of functional brain–eye disengagement, with light sleep lying in between. By framing this in terms of a communication subspace, we highlight that the exchange of signals between the brain’s electrical activity and eye movements is highly selective and state-dependent. These findings enrich our understanding of polysomnographic recordings by demonstrating that EEG and EOG should not be viewed merely as separate channels but as interacting components of a complex physiological system. For clinicians and sleep researchers, this reinforces the value of recording both modalities and interpreting them in tandem: an eye movement in sleep is not an isolated event but is often the outward manifestation of an underlying neural process. Conversely, certain brain oscillations carry over into eye-related signals. Appreciating these linkages can improve how we analyze sleep data, whether for manual scoring, automated algorithms, or research into the mechanisms of sleep. Moving forward, we envision using these insights to refine sleep staging technology (possibly reducing sensor requirements for home sleep tests by exploiting cross-modal redundancies) and to spur targeted neurophysiological studies (for example, using the eye as a “window” into specific brain state transitions). Ultimately, the humble EOG, often regarded merely as an artifact source, proves to be a valuable partner to EEG – together, they offer a more complete picture of the sleeping brain than either could alone.</w:delText>
        </w:r>
      </w:del>
    </w:p>
    <w:p w14:paraId="6372988B" w14:textId="14E95F33" w:rsidR="00747BB2" w:rsidRPr="00580C0B" w:rsidRDefault="00687C7B" w:rsidP="00E448F7">
      <w:pPr>
        <w:spacing w:line="360" w:lineRule="auto"/>
        <w:rPr>
          <w:ins w:id="751" w:author="Xueqing Li" w:date="2025-08-02T13:39:00Z" w16du:dateUtc="2025-08-02T05:39:00Z"/>
          <w:rFonts w:eastAsia="SimSun"/>
          <w:sz w:val="22"/>
          <w:szCs w:val="22"/>
          <w:rPrChange w:id="752" w:author="Xueqing Li" w:date="2025-08-02T14:44:00Z" w16du:dateUtc="2025-08-02T06:44:00Z">
            <w:rPr>
              <w:ins w:id="753" w:author="Xueqing Li" w:date="2025-08-02T13:39:00Z" w16du:dateUtc="2025-08-02T05:39:00Z"/>
              <w:rFonts w:hint="eastAsia"/>
              <w:sz w:val="22"/>
              <w:szCs w:val="22"/>
            </w:rPr>
          </w:rPrChange>
        </w:rPr>
      </w:pPr>
      <w:ins w:id="754" w:author="Xueqing Li" w:date="2025-08-02T14:01:00Z" w16du:dateUtc="2025-08-02T06:01:00Z">
        <w:r w:rsidRPr="00580C0B">
          <w:rPr>
            <w:sz w:val="22"/>
            <w:szCs w:val="22"/>
          </w:rPr>
          <w:t xml:space="preserve">This study quantified the low-dimensional communication subspace shared between EEG and EOG signals across sleep stages using CCA. Both static and time-resolved analyses revealed a robust increase in coupling strength with sleep depth: the first canonical correlation </w:t>
        </w:r>
      </w:ins>
      <w:ins w:id="755" w:author="Xueqing Li" w:date="2025-08-02T14:13:00Z" w16du:dateUtc="2025-08-02T06:13:00Z">
        <w:r w:rsidR="004650DD" w:rsidRPr="00580C0B">
          <w:rPr>
            <w:sz w:val="22"/>
            <w:szCs w:val="22"/>
          </w:rPr>
          <w:t>ρ₁</w:t>
        </w:r>
        <w:r w:rsidR="004650DD" w:rsidRPr="00580C0B">
          <w:rPr>
            <w:sz w:val="22"/>
            <w:szCs w:val="22"/>
            <w:rPrChange w:id="756" w:author="Xueqing Li" w:date="2025-08-02T14:44:00Z" w16du:dateUtc="2025-08-02T06:44:00Z">
              <w:rPr>
                <w:rFonts w:hint="eastAsia"/>
                <w:sz w:val="22"/>
                <w:szCs w:val="22"/>
              </w:rPr>
            </w:rPrChange>
          </w:rPr>
          <w:t xml:space="preserve"> </w:t>
        </w:r>
      </w:ins>
      <w:ins w:id="757" w:author="Xueqing Li" w:date="2025-08-02T14:01:00Z" w16du:dateUtc="2025-08-02T06:01:00Z">
        <w:r w:rsidRPr="00580C0B">
          <w:rPr>
            <w:sz w:val="22"/>
            <w:szCs w:val="22"/>
          </w:rPr>
          <w:t xml:space="preserve">rose from 0.55 ± 0.14 in Wake to 0.86 ± 0.06 in N3, and the second </w:t>
        </w:r>
      </w:ins>
      <w:ins w:id="758" w:author="Xueqing Li" w:date="2025-08-02T14:13:00Z" w16du:dateUtc="2025-08-02T06:13:00Z">
        <w:r w:rsidR="004650DD" w:rsidRPr="00580C0B">
          <w:rPr>
            <w:sz w:val="22"/>
            <w:szCs w:val="22"/>
          </w:rPr>
          <w:t>ρ₂</w:t>
        </w:r>
        <w:r w:rsidR="004650DD" w:rsidRPr="00580C0B">
          <w:rPr>
            <w:sz w:val="22"/>
            <w:szCs w:val="22"/>
            <w:rPrChange w:id="759" w:author="Xueqing Li" w:date="2025-08-02T14:44:00Z" w16du:dateUtc="2025-08-02T06:44:00Z">
              <w:rPr>
                <w:rFonts w:hint="eastAsia"/>
                <w:sz w:val="22"/>
                <w:szCs w:val="22"/>
              </w:rPr>
            </w:rPrChange>
          </w:rPr>
          <w:t xml:space="preserve"> </w:t>
        </w:r>
      </w:ins>
      <w:ins w:id="760" w:author="Xueqing Li" w:date="2025-08-02T14:01:00Z" w16du:dateUtc="2025-08-02T06:01:00Z">
        <w:r w:rsidRPr="00580C0B">
          <w:rPr>
            <w:sz w:val="22"/>
            <w:szCs w:val="22"/>
          </w:rPr>
          <w:t>from 0.36 ± 0.15 to 0.63 ± 0.1</w:t>
        </w:r>
      </w:ins>
      <w:ins w:id="761" w:author="Xueqing Li" w:date="2025-08-02T14:02:00Z" w16du:dateUtc="2025-08-02T06:02:00Z">
        <w:r w:rsidRPr="00580C0B">
          <w:rPr>
            <w:sz w:val="22"/>
            <w:szCs w:val="22"/>
            <w:rPrChange w:id="762" w:author="Xueqing Li" w:date="2025-08-02T14:44:00Z" w16du:dateUtc="2025-08-02T06:44:00Z">
              <w:rPr>
                <w:rFonts w:hint="eastAsia"/>
                <w:sz w:val="22"/>
                <w:szCs w:val="22"/>
              </w:rPr>
            </w:rPrChange>
          </w:rPr>
          <w:t xml:space="preserve">0. </w:t>
        </w:r>
      </w:ins>
      <w:ins w:id="763" w:author="Xueqing Li" w:date="2025-08-02T14:01:00Z" w16du:dateUtc="2025-08-02T06:01:00Z">
        <w:r w:rsidRPr="00580C0B">
          <w:rPr>
            <w:sz w:val="22"/>
            <w:szCs w:val="22"/>
          </w:rPr>
          <w:t>REM and N1 showed intermediate coupling, closer to Wake than to N2/N3—a pattern replicated across time windo</w:t>
        </w:r>
      </w:ins>
      <w:ins w:id="764" w:author="Xueqing Li" w:date="2025-08-02T14:44:00Z" w16du:dateUtc="2025-08-02T06:44:00Z">
        <w:r w:rsidR="008B6897" w:rsidRPr="00580C0B">
          <w:rPr>
            <w:sz w:val="22"/>
            <w:szCs w:val="22"/>
            <w:rPrChange w:id="765" w:author="Xueqing Li" w:date="2025-08-02T14:44:00Z" w16du:dateUtc="2025-08-02T06:44:00Z">
              <w:rPr>
                <w:rFonts w:hint="eastAsia"/>
                <w:sz w:val="22"/>
                <w:szCs w:val="22"/>
              </w:rPr>
            </w:rPrChange>
          </w:rPr>
          <w:t xml:space="preserve">ws, </w:t>
        </w:r>
        <w:r w:rsidR="008B6897" w:rsidRPr="00580C0B">
          <w:rPr>
            <w:sz w:val="22"/>
            <w:szCs w:val="22"/>
          </w:rPr>
          <w:t>further supporting the sleep-stage specificity of EEG–EOG coupling.</w:t>
        </w:r>
      </w:ins>
    </w:p>
    <w:p w14:paraId="463850AA" w14:textId="1F2807E6" w:rsidR="004650DD" w:rsidRPr="00580C0B" w:rsidRDefault="004650DD" w:rsidP="004650DD">
      <w:pPr>
        <w:spacing w:line="360" w:lineRule="auto"/>
        <w:rPr>
          <w:ins w:id="766" w:author="Xueqing Li" w:date="2025-08-02T14:11:00Z" w16du:dateUtc="2025-08-02T06:11:00Z"/>
          <w:sz w:val="22"/>
          <w:szCs w:val="22"/>
          <w:rPrChange w:id="767" w:author="Xueqing Li" w:date="2025-08-02T14:44:00Z" w16du:dateUtc="2025-08-02T06:44:00Z">
            <w:rPr>
              <w:ins w:id="768" w:author="Xueqing Li" w:date="2025-08-02T14:11:00Z" w16du:dateUtc="2025-08-02T06:11:00Z"/>
              <w:rFonts w:hint="eastAsia"/>
              <w:sz w:val="22"/>
              <w:szCs w:val="22"/>
            </w:rPr>
          </w:rPrChange>
        </w:rPr>
      </w:pPr>
      <w:ins w:id="769" w:author="Xueqing Li" w:date="2025-08-02T14:10:00Z" w16du:dateUtc="2025-08-02T06:10:00Z">
        <w:r w:rsidRPr="00580C0B">
          <w:rPr>
            <w:sz w:val="22"/>
            <w:szCs w:val="22"/>
          </w:rPr>
          <w:t xml:space="preserve">Temporal </w:t>
        </w:r>
      </w:ins>
      <w:ins w:id="770" w:author="Xueqing Li" w:date="2025-08-02T14:43:00Z" w16du:dateUtc="2025-08-02T06:43:00Z">
        <w:r w:rsidR="008B6897" w:rsidRPr="00580C0B">
          <w:rPr>
            <w:sz w:val="22"/>
            <w:szCs w:val="22"/>
          </w:rPr>
          <w:t>trajectories</w:t>
        </w:r>
        <w:r w:rsidR="008B6897" w:rsidRPr="00580C0B">
          <w:rPr>
            <w:sz w:val="22"/>
            <w:szCs w:val="22"/>
            <w:rPrChange w:id="771" w:author="Xueqing Li" w:date="2025-08-02T14:44:00Z" w16du:dateUtc="2025-08-02T06:44:00Z">
              <w:rPr>
                <w:rFonts w:hint="eastAsia"/>
                <w:sz w:val="22"/>
                <w:szCs w:val="22"/>
              </w:rPr>
            </w:rPrChange>
          </w:rPr>
          <w:t xml:space="preserve"> </w:t>
        </w:r>
      </w:ins>
      <w:ins w:id="772" w:author="Xueqing Li" w:date="2025-08-02T14:10:00Z" w16du:dateUtc="2025-08-02T06:10:00Z">
        <w:r w:rsidRPr="00580C0B">
          <w:rPr>
            <w:sz w:val="22"/>
            <w:szCs w:val="22"/>
          </w:rPr>
          <w:t>showed stable coupling in N2/N3 and greater variability in Wake and REM</w:t>
        </w:r>
      </w:ins>
      <w:ins w:id="773" w:author="Xueqing Li" w:date="2025-08-02T14:41:00Z" w16du:dateUtc="2025-08-02T06:41:00Z">
        <w:r w:rsidR="008B6897" w:rsidRPr="00580C0B">
          <w:rPr>
            <w:sz w:val="22"/>
            <w:szCs w:val="22"/>
            <w:rPrChange w:id="774" w:author="Xueqing Li" w:date="2025-08-02T14:44:00Z" w16du:dateUtc="2025-08-02T06:44:00Z">
              <w:rPr>
                <w:rFonts w:hint="eastAsia"/>
                <w:sz w:val="22"/>
                <w:szCs w:val="22"/>
              </w:rPr>
            </w:rPrChange>
          </w:rPr>
          <w:t xml:space="preserve"> as they showing</w:t>
        </w:r>
      </w:ins>
      <w:ins w:id="775" w:author="Xueqing Li" w:date="2025-08-02T14:42:00Z" w16du:dateUtc="2025-08-02T06:42:00Z">
        <w:r w:rsidR="008B6897" w:rsidRPr="00580C0B">
          <w:rPr>
            <w:sz w:val="22"/>
            <w:szCs w:val="22"/>
            <w:rPrChange w:id="776" w:author="Xueqing Li" w:date="2025-08-02T14:44:00Z" w16du:dateUtc="2025-08-02T06:44:00Z">
              <w:rPr>
                <w:rFonts w:hint="eastAsia"/>
                <w:sz w:val="22"/>
                <w:szCs w:val="22"/>
              </w:rPr>
            </w:rPrChange>
          </w:rPr>
          <w:t xml:space="preserve"> </w:t>
        </w:r>
      </w:ins>
      <w:ins w:id="777" w:author="Xueqing Li" w:date="2025-08-02T14:41:00Z" w16du:dateUtc="2025-08-02T06:41:00Z">
        <w:r w:rsidR="008B6897" w:rsidRPr="00580C0B">
          <w:rPr>
            <w:sz w:val="22"/>
            <w:szCs w:val="22"/>
          </w:rPr>
          <w:t>lower correlation values and higher entrop</w:t>
        </w:r>
        <w:r w:rsidR="008B6897" w:rsidRPr="00580C0B">
          <w:rPr>
            <w:sz w:val="22"/>
            <w:szCs w:val="22"/>
            <w:rPrChange w:id="778" w:author="Xueqing Li" w:date="2025-08-02T14:44:00Z" w16du:dateUtc="2025-08-02T06:44:00Z">
              <w:rPr>
                <w:rFonts w:hint="eastAsia"/>
                <w:sz w:val="22"/>
                <w:szCs w:val="22"/>
              </w:rPr>
            </w:rPrChange>
          </w:rPr>
          <w:t xml:space="preserve">y, </w:t>
        </w:r>
      </w:ins>
      <w:ins w:id="779" w:author="Xueqing Li" w:date="2025-08-02T14:10:00Z" w16du:dateUtc="2025-08-02T06:10:00Z">
        <w:r w:rsidRPr="00580C0B">
          <w:rPr>
            <w:sz w:val="22"/>
            <w:szCs w:val="22"/>
          </w:rPr>
          <w:t>supported by entropy measures</w:t>
        </w:r>
      </w:ins>
      <w:ins w:id="780" w:author="Xueqing Li" w:date="2025-08-02T14:11:00Z" w16du:dateUtc="2025-08-02T06:11:00Z">
        <w:r w:rsidRPr="00580C0B">
          <w:rPr>
            <w:sz w:val="22"/>
            <w:szCs w:val="22"/>
            <w:rPrChange w:id="781" w:author="Xueqing Li" w:date="2025-08-02T14:44:00Z" w16du:dateUtc="2025-08-02T06:44:00Z">
              <w:rPr>
                <w:rFonts w:hint="eastAsia"/>
                <w:sz w:val="22"/>
                <w:szCs w:val="22"/>
              </w:rPr>
            </w:rPrChange>
          </w:rPr>
          <w:t xml:space="preserve">. </w:t>
        </w:r>
      </w:ins>
      <w:ins w:id="782" w:author="Xueqing Li" w:date="2025-08-02T14:10:00Z" w16du:dateUtc="2025-08-02T06:10:00Z">
        <w:r w:rsidRPr="00580C0B">
          <w:rPr>
            <w:sz w:val="22"/>
            <w:szCs w:val="22"/>
          </w:rPr>
          <w:t>Lower entropy in deep sleep suggests more consistent EEG–EOG coordination, potentially reflecting reduced sensory input and motor variability. In contrast, higher entropy in Wake and REM may reflect more complex and dynamic brain–eye interactions.</w:t>
        </w:r>
      </w:ins>
      <w:ins w:id="783" w:author="Xueqing Li" w:date="2025-08-02T14:12:00Z" w16du:dateUtc="2025-08-02T06:12:00Z">
        <w:r w:rsidRPr="00580C0B">
          <w:rPr>
            <w:sz w:val="22"/>
            <w:szCs w:val="22"/>
            <w:rPrChange w:id="784" w:author="Xueqing Li" w:date="2025-08-02T14:44:00Z" w16du:dateUtc="2025-08-02T06:44:00Z">
              <w:rPr>
                <w:rFonts w:hint="eastAsia"/>
                <w:sz w:val="22"/>
                <w:szCs w:val="22"/>
              </w:rPr>
            </w:rPrChange>
          </w:rPr>
          <w:t xml:space="preserve"> </w:t>
        </w:r>
      </w:ins>
      <w:ins w:id="785" w:author="Xueqing Li" w:date="2025-08-02T14:11:00Z" w16du:dateUtc="2025-08-02T06:11:00Z">
        <w:r w:rsidRPr="00580C0B">
          <w:rPr>
            <w:sz w:val="22"/>
            <w:szCs w:val="22"/>
          </w:rPr>
          <w:t xml:space="preserve">The persistent contribution of </w:t>
        </w:r>
      </w:ins>
      <w:ins w:id="786" w:author="Xueqing Li" w:date="2025-08-02T14:13:00Z" w16du:dateUtc="2025-08-02T06:13:00Z">
        <w:r w:rsidRPr="00580C0B">
          <w:rPr>
            <w:sz w:val="22"/>
            <w:szCs w:val="22"/>
          </w:rPr>
          <w:t>ρ₂</w:t>
        </w:r>
        <w:r w:rsidRPr="00580C0B">
          <w:rPr>
            <w:sz w:val="22"/>
            <w:szCs w:val="22"/>
            <w:rPrChange w:id="787" w:author="Xueqing Li" w:date="2025-08-02T14:44:00Z" w16du:dateUtc="2025-08-02T06:44:00Z">
              <w:rPr>
                <w:rFonts w:hint="eastAsia"/>
                <w:sz w:val="22"/>
                <w:szCs w:val="22"/>
              </w:rPr>
            </w:rPrChange>
          </w:rPr>
          <w:t xml:space="preserve"> </w:t>
        </w:r>
      </w:ins>
      <w:ins w:id="788" w:author="Xueqing Li" w:date="2025-08-02T14:11:00Z" w16du:dateUtc="2025-08-02T06:11:00Z">
        <w:r w:rsidRPr="00580C0B">
          <w:rPr>
            <w:sz w:val="22"/>
            <w:szCs w:val="22"/>
          </w:rPr>
          <w:t>across all stages, especially in Wake and REM, suggests that EEG–EOG interactions are not dominated by a single mode, but instead reflect multiplexed coupling mechanisms in more active states.</w:t>
        </w:r>
      </w:ins>
    </w:p>
    <w:p w14:paraId="5FE7F319" w14:textId="77777777" w:rsidR="00E448F7" w:rsidRPr="00580C0B" w:rsidRDefault="00E448F7" w:rsidP="00E448F7">
      <w:pPr>
        <w:spacing w:line="360" w:lineRule="auto"/>
        <w:rPr>
          <w:ins w:id="789" w:author="Xueqing Li" w:date="2025-08-02T13:39:00Z" w16du:dateUtc="2025-08-02T05:39:00Z"/>
          <w:sz w:val="22"/>
          <w:szCs w:val="22"/>
        </w:rPr>
      </w:pPr>
    </w:p>
    <w:p w14:paraId="50E621A1" w14:textId="77777777" w:rsidR="00E448F7" w:rsidRPr="00580C0B" w:rsidRDefault="00E448F7" w:rsidP="00E448F7">
      <w:pPr>
        <w:spacing w:line="360" w:lineRule="auto"/>
        <w:rPr>
          <w:ins w:id="790" w:author="Xueqing Li" w:date="2025-08-02T13:39:00Z" w16du:dateUtc="2025-08-02T05:39:00Z"/>
          <w:b/>
          <w:bCs/>
          <w:sz w:val="22"/>
          <w:szCs w:val="22"/>
          <w:rPrChange w:id="791" w:author="Xueqing Li" w:date="2025-08-02T14:44:00Z" w16du:dateUtc="2025-08-02T06:44:00Z">
            <w:rPr>
              <w:ins w:id="792" w:author="Xueqing Li" w:date="2025-08-02T13:39:00Z" w16du:dateUtc="2025-08-02T05:39:00Z"/>
              <w:sz w:val="22"/>
              <w:szCs w:val="22"/>
            </w:rPr>
          </w:rPrChange>
        </w:rPr>
      </w:pPr>
      <w:ins w:id="793" w:author="Xueqing Li" w:date="2025-08-02T13:39:00Z" w16du:dateUtc="2025-08-02T05:39:00Z">
        <w:r w:rsidRPr="00580C0B">
          <w:rPr>
            <w:b/>
            <w:bCs/>
            <w:sz w:val="22"/>
            <w:szCs w:val="22"/>
            <w:rPrChange w:id="794" w:author="Xueqing Li" w:date="2025-08-02T14:44:00Z" w16du:dateUtc="2025-08-02T06:44:00Z">
              <w:rPr>
                <w:sz w:val="22"/>
                <w:szCs w:val="22"/>
              </w:rPr>
            </w:rPrChange>
          </w:rPr>
          <w:t>Limitations</w:t>
        </w:r>
      </w:ins>
    </w:p>
    <w:p w14:paraId="19EC4AB2" w14:textId="77777777" w:rsidR="00791AFE" w:rsidRPr="00580C0B" w:rsidRDefault="00791AFE" w:rsidP="00E448F7">
      <w:pPr>
        <w:spacing w:line="360" w:lineRule="auto"/>
        <w:rPr>
          <w:ins w:id="795" w:author="Xueqing Li" w:date="2025-08-02T14:17:00Z" w16du:dateUtc="2025-08-02T06:17:00Z"/>
          <w:sz w:val="22"/>
          <w:szCs w:val="22"/>
        </w:rPr>
      </w:pPr>
      <w:ins w:id="796" w:author="Xueqing Li" w:date="2025-08-02T14:17:00Z" w16du:dateUtc="2025-08-02T06:17:00Z">
        <w:r w:rsidRPr="00580C0B">
          <w:rPr>
            <w:sz w:val="22"/>
            <w:szCs w:val="22"/>
          </w:rPr>
          <w:lastRenderedPageBreak/>
          <w:t>This study has several limitations. First, although preprocessing was applied, residual artifacts (e.g., blinks, muscle activity) may have influenced coupling estimates, especially in wake and REM stages. Second, the APPLES dataset includes individuals with varying sleep pathologies (e.g., OSAS), but we did not stratify by clinical status due to metadata constraints, limiting generalizability. Third, our analysis focused on a subset of EEG (C3, C4) and EOG (LOC, ROC) channels; while representative, this may miss spatially distributed coupling patterns. Fourth, our use of 10-minute time bins improved stability but may have smoothed out transient events during REM or stage transitions. Finally, CCA captures only linear relationships; incorporating nonlinear approaches (e.g., kernel CCA or mutual information) may reveal richer coupling dynamics in future work.</w:t>
        </w:r>
      </w:ins>
    </w:p>
    <w:p w14:paraId="3AFE81AF" w14:textId="77777777" w:rsidR="00E448F7" w:rsidRPr="00580C0B" w:rsidRDefault="00E448F7" w:rsidP="00E448F7">
      <w:pPr>
        <w:spacing w:line="360" w:lineRule="auto"/>
        <w:rPr>
          <w:ins w:id="797" w:author="Xueqing Li" w:date="2025-08-02T13:39:00Z" w16du:dateUtc="2025-08-02T05:39:00Z"/>
          <w:sz w:val="22"/>
          <w:szCs w:val="22"/>
          <w:rPrChange w:id="798" w:author="Xueqing Li" w:date="2025-08-02T14:44:00Z" w16du:dateUtc="2025-08-02T06:44:00Z">
            <w:rPr>
              <w:ins w:id="799" w:author="Xueqing Li" w:date="2025-08-02T13:39:00Z" w16du:dateUtc="2025-08-02T05:39:00Z"/>
              <w:rFonts w:hint="eastAsia"/>
              <w:sz w:val="22"/>
              <w:szCs w:val="22"/>
            </w:rPr>
          </w:rPrChange>
        </w:rPr>
      </w:pPr>
    </w:p>
    <w:p w14:paraId="50C1F1FC" w14:textId="77777777" w:rsidR="00E448F7" w:rsidRPr="00580C0B" w:rsidRDefault="00E448F7" w:rsidP="00E448F7">
      <w:pPr>
        <w:spacing w:line="360" w:lineRule="auto"/>
        <w:rPr>
          <w:ins w:id="800" w:author="Xueqing Li" w:date="2025-08-02T13:39:00Z" w16du:dateUtc="2025-08-02T05:39:00Z"/>
          <w:b/>
          <w:bCs/>
          <w:sz w:val="22"/>
          <w:szCs w:val="22"/>
          <w:rPrChange w:id="801" w:author="Xueqing Li" w:date="2025-08-02T14:44:00Z" w16du:dateUtc="2025-08-02T06:44:00Z">
            <w:rPr>
              <w:ins w:id="802" w:author="Xueqing Li" w:date="2025-08-02T13:39:00Z" w16du:dateUtc="2025-08-02T05:39:00Z"/>
              <w:sz w:val="22"/>
              <w:szCs w:val="22"/>
            </w:rPr>
          </w:rPrChange>
        </w:rPr>
      </w:pPr>
      <w:ins w:id="803" w:author="Xueqing Li" w:date="2025-08-02T13:39:00Z" w16du:dateUtc="2025-08-02T05:39:00Z">
        <w:r w:rsidRPr="00580C0B">
          <w:rPr>
            <w:b/>
            <w:bCs/>
            <w:sz w:val="22"/>
            <w:szCs w:val="22"/>
            <w:rPrChange w:id="804" w:author="Xueqing Li" w:date="2025-08-02T14:44:00Z" w16du:dateUtc="2025-08-02T06:44:00Z">
              <w:rPr>
                <w:sz w:val="22"/>
                <w:szCs w:val="22"/>
              </w:rPr>
            </w:rPrChange>
          </w:rPr>
          <w:t>Conclusion</w:t>
        </w:r>
      </w:ins>
    </w:p>
    <w:p w14:paraId="052D2671" w14:textId="1AB4778E" w:rsidR="00EC1878" w:rsidRDefault="00666065" w:rsidP="00A660F7">
      <w:pPr>
        <w:spacing w:line="360" w:lineRule="auto"/>
        <w:rPr>
          <w:ins w:id="805" w:author="Xueqing Li" w:date="2025-08-02T14:46:00Z" w16du:dateUtc="2025-08-02T06:46:00Z"/>
          <w:sz w:val="22"/>
          <w:szCs w:val="22"/>
        </w:rPr>
      </w:pPr>
      <w:ins w:id="806" w:author="Xueqing Li" w:date="2025-08-02T14:34:00Z" w16du:dateUtc="2025-08-02T06:34:00Z">
        <w:r w:rsidRPr="00580C0B">
          <w:rPr>
            <w:sz w:val="22"/>
            <w:szCs w:val="22"/>
          </w:rPr>
          <w:t xml:space="preserve">This study shows that EEG and EOG signals share a low-dimensional subspace whose strength and temporal stability vary systematically across sleep stages. Coupling was strongest and most consistent in N2 and N3, and more variable in Wake and REM. These findings suggest structured coordination between cortical and oculomotor systems that tracks sleep depth. By focusing on </w:t>
        </w:r>
        <w:proofErr w:type="spellStart"/>
        <w:r w:rsidRPr="00580C0B">
          <w:rPr>
            <w:sz w:val="22"/>
            <w:szCs w:val="22"/>
          </w:rPr>
          <w:t>intermodality</w:t>
        </w:r>
        <w:proofErr w:type="spellEnd"/>
        <w:r w:rsidRPr="00580C0B">
          <w:rPr>
            <w:sz w:val="22"/>
            <w:szCs w:val="22"/>
          </w:rPr>
          <w:t xml:space="preserve"> dynamics via CCA, our approach offers a compact, interpretable view of sleep architecture that may inform future studies of sleep disorders and altered states.</w:t>
        </w:r>
      </w:ins>
    </w:p>
    <w:p w14:paraId="1854881F" w14:textId="77777777" w:rsidR="00580C0B" w:rsidRDefault="00580C0B" w:rsidP="00A660F7">
      <w:pPr>
        <w:spacing w:line="360" w:lineRule="auto"/>
        <w:rPr>
          <w:ins w:id="807" w:author="Xueqing Li" w:date="2025-08-02T14:46:00Z" w16du:dateUtc="2025-08-02T06:46:00Z"/>
          <w:sz w:val="22"/>
          <w:szCs w:val="22"/>
        </w:rPr>
      </w:pPr>
    </w:p>
    <w:p w14:paraId="40AEA6D7" w14:textId="7CDBC5A2" w:rsidR="00580C0B" w:rsidRPr="001C0AE2" w:rsidRDefault="001C0AE2" w:rsidP="00A660F7">
      <w:pPr>
        <w:spacing w:line="360" w:lineRule="auto"/>
        <w:rPr>
          <w:ins w:id="808" w:author="Xueqing Li" w:date="2025-08-02T14:46:00Z" w16du:dateUtc="2025-08-02T06:46:00Z"/>
          <w:rFonts w:eastAsiaTheme="majorEastAsia"/>
          <w:b/>
          <w:bCs/>
          <w:color w:val="0F4761" w:themeColor="accent1" w:themeShade="BF"/>
          <w:rPrChange w:id="809" w:author="Xueqing Li" w:date="2025-08-02T14:48:00Z" w16du:dateUtc="2025-08-02T06:48:00Z">
            <w:rPr>
              <w:ins w:id="810" w:author="Xueqing Li" w:date="2025-08-02T14:46:00Z" w16du:dateUtc="2025-08-02T06:46:00Z"/>
              <w:sz w:val="22"/>
              <w:szCs w:val="22"/>
            </w:rPr>
          </w:rPrChange>
        </w:rPr>
      </w:pPr>
      <w:ins w:id="811" w:author="Xueqing Li" w:date="2025-08-02T14:48:00Z" w16du:dateUtc="2025-08-02T06:48:00Z">
        <w:r w:rsidRPr="001C0AE2">
          <w:rPr>
            <w:rFonts w:eastAsiaTheme="majorEastAsia"/>
            <w:b/>
            <w:bCs/>
            <w:color w:val="0F4761" w:themeColor="accent1" w:themeShade="BF"/>
            <w:rPrChange w:id="812" w:author="Xueqing Li" w:date="2025-08-02T14:48:00Z" w16du:dateUtc="2025-08-02T06:48:00Z">
              <w:rPr>
                <w:sz w:val="22"/>
                <w:szCs w:val="22"/>
              </w:rPr>
            </w:rPrChange>
          </w:rPr>
          <w:t>R</w:t>
        </w:r>
        <w:r w:rsidRPr="001C0AE2">
          <w:rPr>
            <w:rFonts w:eastAsiaTheme="majorEastAsia" w:hint="eastAsia"/>
            <w:b/>
            <w:bCs/>
            <w:color w:val="0F4761" w:themeColor="accent1" w:themeShade="BF"/>
            <w:rPrChange w:id="813" w:author="Xueqing Li" w:date="2025-08-02T14:48:00Z" w16du:dateUtc="2025-08-02T06:48:00Z">
              <w:rPr>
                <w:rFonts w:hint="eastAsia"/>
                <w:sz w:val="22"/>
                <w:szCs w:val="22"/>
              </w:rPr>
            </w:rPrChange>
          </w:rPr>
          <w:t>eference</w:t>
        </w:r>
      </w:ins>
    </w:p>
    <w:p w14:paraId="350A2F25" w14:textId="77777777" w:rsidR="001C0AE2" w:rsidRPr="0007411E" w:rsidRDefault="001C0AE2" w:rsidP="001C0AE2">
      <w:pPr>
        <w:spacing w:line="480" w:lineRule="auto"/>
        <w:ind w:left="253" w:hanging="480"/>
        <w:rPr>
          <w:ins w:id="814" w:author="Xueqing Li" w:date="2025-08-02T14:46:00Z" w16du:dateUtc="2025-08-02T06:46:00Z"/>
          <w:sz w:val="18"/>
          <w:szCs w:val="18"/>
        </w:rPr>
        <w:pPrChange w:id="815" w:author="Xueqing Li" w:date="2025-08-02T14:47:00Z" w16du:dateUtc="2025-08-02T06:47:00Z">
          <w:pPr>
            <w:spacing w:line="480" w:lineRule="auto"/>
            <w:ind w:hanging="480"/>
          </w:pPr>
        </w:pPrChange>
      </w:pPr>
      <w:ins w:id="816" w:author="Xueqing Li" w:date="2025-08-02T14:46:00Z" w16du:dateUtc="2025-08-02T06:46:00Z">
        <w:r w:rsidRPr="0007411E">
          <w:rPr>
            <w:sz w:val="18"/>
            <w:szCs w:val="18"/>
          </w:rPr>
          <w:t xml:space="preserve">DelRosso, L. M., Martin, K., &amp; Ferri, R. (2018). A not so incidental finding in a </w:t>
        </w:r>
        <w:proofErr w:type="gramStart"/>
        <w:r w:rsidRPr="0007411E">
          <w:rPr>
            <w:sz w:val="18"/>
            <w:szCs w:val="18"/>
          </w:rPr>
          <w:t>12-year old</w:t>
        </w:r>
        <w:proofErr w:type="gramEnd"/>
        <w:r w:rsidRPr="0007411E">
          <w:rPr>
            <w:sz w:val="18"/>
            <w:szCs w:val="18"/>
          </w:rPr>
          <w:t xml:space="preserve"> with sleepiness and headaches. </w:t>
        </w:r>
        <w:r w:rsidRPr="0007411E">
          <w:rPr>
            <w:i/>
            <w:iCs/>
            <w:sz w:val="18"/>
            <w:szCs w:val="18"/>
          </w:rPr>
          <w:t>Sleep Medicine</w:t>
        </w:r>
        <w:r w:rsidRPr="0007411E">
          <w:rPr>
            <w:sz w:val="18"/>
            <w:szCs w:val="18"/>
          </w:rPr>
          <w:t xml:space="preserve">, </w:t>
        </w:r>
        <w:r w:rsidRPr="0007411E">
          <w:rPr>
            <w:i/>
            <w:iCs/>
            <w:sz w:val="18"/>
            <w:szCs w:val="18"/>
          </w:rPr>
          <w:t>43</w:t>
        </w:r>
        <w:r w:rsidRPr="0007411E">
          <w:rPr>
            <w:sz w:val="18"/>
            <w:szCs w:val="18"/>
          </w:rPr>
          <w:t>, 31–33. https://doi.org/10.1016/j.sleep.2017.11.1123</w:t>
        </w:r>
      </w:ins>
    </w:p>
    <w:p w14:paraId="62BF7FC5" w14:textId="77777777" w:rsidR="001C0AE2" w:rsidRPr="0007411E" w:rsidRDefault="001C0AE2" w:rsidP="001C0AE2">
      <w:pPr>
        <w:spacing w:line="480" w:lineRule="auto"/>
        <w:ind w:left="253" w:hanging="480"/>
        <w:rPr>
          <w:ins w:id="817" w:author="Xueqing Li" w:date="2025-08-02T14:46:00Z" w16du:dateUtc="2025-08-02T06:46:00Z"/>
          <w:sz w:val="18"/>
          <w:szCs w:val="18"/>
        </w:rPr>
        <w:pPrChange w:id="818" w:author="Xueqing Li" w:date="2025-08-02T14:47:00Z" w16du:dateUtc="2025-08-02T06:47:00Z">
          <w:pPr>
            <w:spacing w:line="480" w:lineRule="auto"/>
            <w:ind w:hanging="480"/>
          </w:pPr>
        </w:pPrChange>
      </w:pPr>
      <w:ins w:id="819" w:author="Xueqing Li" w:date="2025-08-02T14:46:00Z" w16du:dateUtc="2025-08-02T06:46:00Z">
        <w:r w:rsidRPr="0007411E">
          <w:rPr>
            <w:sz w:val="18"/>
            <w:szCs w:val="18"/>
          </w:rPr>
          <w:t xml:space="preserve">Hobson, J. A. (2010). Sleeping, waking, and dreaming. In </w:t>
        </w:r>
        <w:r w:rsidRPr="0007411E">
          <w:rPr>
            <w:i/>
            <w:iCs/>
            <w:sz w:val="18"/>
            <w:szCs w:val="18"/>
          </w:rPr>
          <w:t xml:space="preserve">Encyclopedia of </w:t>
        </w:r>
        <w:proofErr w:type="spellStart"/>
        <w:r w:rsidRPr="0007411E">
          <w:rPr>
            <w:i/>
            <w:iCs/>
            <w:sz w:val="18"/>
            <w:szCs w:val="18"/>
          </w:rPr>
          <w:t>Behavioral</w:t>
        </w:r>
        <w:proofErr w:type="spellEnd"/>
        <w:r w:rsidRPr="0007411E">
          <w:rPr>
            <w:i/>
            <w:iCs/>
            <w:sz w:val="18"/>
            <w:szCs w:val="18"/>
          </w:rPr>
          <w:t xml:space="preserve"> Neuroscience</w:t>
        </w:r>
        <w:r w:rsidRPr="0007411E">
          <w:rPr>
            <w:sz w:val="18"/>
            <w:szCs w:val="18"/>
          </w:rPr>
          <w:t xml:space="preserve"> (pp. 237–256). Elsevier. https://doi.org/10.1016/B978-0-08-045396-5.00224-4</w:t>
        </w:r>
      </w:ins>
    </w:p>
    <w:p w14:paraId="6795A6E5" w14:textId="77777777" w:rsidR="001C0AE2" w:rsidRPr="0007411E" w:rsidRDefault="001C0AE2" w:rsidP="001C0AE2">
      <w:pPr>
        <w:spacing w:line="480" w:lineRule="auto"/>
        <w:ind w:left="253" w:hanging="480"/>
        <w:rPr>
          <w:ins w:id="820" w:author="Xueqing Li" w:date="2025-08-02T14:46:00Z" w16du:dateUtc="2025-08-02T06:46:00Z"/>
          <w:sz w:val="18"/>
          <w:szCs w:val="18"/>
        </w:rPr>
        <w:pPrChange w:id="821" w:author="Xueqing Li" w:date="2025-08-02T14:47:00Z" w16du:dateUtc="2025-08-02T06:47:00Z">
          <w:pPr>
            <w:spacing w:line="480" w:lineRule="auto"/>
            <w:ind w:hanging="480"/>
          </w:pPr>
        </w:pPrChange>
      </w:pPr>
      <w:ins w:id="822" w:author="Xueqing Li" w:date="2025-08-02T14:46:00Z" w16du:dateUtc="2025-08-02T06:46:00Z">
        <w:r w:rsidRPr="0007411E">
          <w:rPr>
            <w:sz w:val="18"/>
            <w:szCs w:val="18"/>
          </w:rPr>
          <w:t xml:space="preserve">Liu, G.-R., Lin, T.-Y., Wu, H.-T., Sheu, Y.-C., Liu, C.-L., Liu, W.-T., Yang, M.-C., Ni, Y.-L., Chou, K.-T., Chen, C.-H., Wu, D., Lan, C.-C., Chiu, K.-L., Chiu, H.-Y., &amp; Lo, Y.-L. (2021). Large-scale assessment of consistency in sleep stage scoring rules among multiple sleep </w:t>
        </w:r>
        <w:proofErr w:type="spellStart"/>
        <w:r w:rsidRPr="0007411E">
          <w:rPr>
            <w:sz w:val="18"/>
            <w:szCs w:val="18"/>
          </w:rPr>
          <w:t>centers</w:t>
        </w:r>
        <w:proofErr w:type="spellEnd"/>
        <w:r w:rsidRPr="0007411E">
          <w:rPr>
            <w:sz w:val="18"/>
            <w:szCs w:val="18"/>
          </w:rPr>
          <w:t xml:space="preserve"> using an interpretable machine learning algorithm. </w:t>
        </w:r>
        <w:r w:rsidRPr="0007411E">
          <w:rPr>
            <w:i/>
            <w:iCs/>
            <w:sz w:val="18"/>
            <w:szCs w:val="18"/>
          </w:rPr>
          <w:t>Journal of Clinical Sleep Medicine</w:t>
        </w:r>
        <w:r w:rsidRPr="0007411E">
          <w:rPr>
            <w:sz w:val="18"/>
            <w:szCs w:val="18"/>
          </w:rPr>
          <w:t xml:space="preserve">, </w:t>
        </w:r>
        <w:r w:rsidRPr="0007411E">
          <w:rPr>
            <w:i/>
            <w:iCs/>
            <w:sz w:val="18"/>
            <w:szCs w:val="18"/>
          </w:rPr>
          <w:t>17</w:t>
        </w:r>
        <w:r w:rsidRPr="0007411E">
          <w:rPr>
            <w:sz w:val="18"/>
            <w:szCs w:val="18"/>
          </w:rPr>
          <w:t>(2), 159–166. https://doi.org/10.5664/jcsm.8820</w:t>
        </w:r>
      </w:ins>
    </w:p>
    <w:p w14:paraId="73308278" w14:textId="77777777" w:rsidR="001C0AE2" w:rsidRPr="0007411E" w:rsidRDefault="001C0AE2" w:rsidP="001C0AE2">
      <w:pPr>
        <w:spacing w:line="480" w:lineRule="auto"/>
        <w:ind w:left="253" w:hanging="480"/>
        <w:rPr>
          <w:ins w:id="823" w:author="Xueqing Li" w:date="2025-08-02T14:46:00Z" w16du:dateUtc="2025-08-02T06:46:00Z"/>
          <w:sz w:val="18"/>
          <w:szCs w:val="18"/>
        </w:rPr>
        <w:pPrChange w:id="824" w:author="Xueqing Li" w:date="2025-08-02T14:47:00Z" w16du:dateUtc="2025-08-02T06:47:00Z">
          <w:pPr>
            <w:spacing w:line="480" w:lineRule="auto"/>
            <w:ind w:hanging="480"/>
          </w:pPr>
        </w:pPrChange>
      </w:pPr>
      <w:ins w:id="825" w:author="Xueqing Li" w:date="2025-08-02T14:46:00Z" w16du:dateUtc="2025-08-02T06:46:00Z">
        <w:r w:rsidRPr="0007411E">
          <w:rPr>
            <w:sz w:val="18"/>
            <w:szCs w:val="18"/>
          </w:rPr>
          <w:t xml:space="preserve">McCarley, R. W. (1994). 3 - neurophysiology of sleep: Basic mechanisms underlying control of wakefulness and sleep. In S. </w:t>
        </w:r>
        <w:proofErr w:type="spellStart"/>
        <w:r w:rsidRPr="0007411E">
          <w:rPr>
            <w:sz w:val="18"/>
            <w:szCs w:val="18"/>
          </w:rPr>
          <w:t>Chokroverty</w:t>
        </w:r>
        <w:proofErr w:type="spellEnd"/>
        <w:r w:rsidRPr="0007411E">
          <w:rPr>
            <w:sz w:val="18"/>
            <w:szCs w:val="18"/>
          </w:rPr>
          <w:t xml:space="preserve"> (Ed.), </w:t>
        </w:r>
        <w:r w:rsidRPr="0007411E">
          <w:rPr>
            <w:i/>
            <w:iCs/>
            <w:sz w:val="18"/>
            <w:szCs w:val="18"/>
          </w:rPr>
          <w:t>Sleep Disorders Medicine</w:t>
        </w:r>
        <w:r w:rsidRPr="0007411E">
          <w:rPr>
            <w:sz w:val="18"/>
            <w:szCs w:val="18"/>
          </w:rPr>
          <w:t xml:space="preserve"> (pp. 17–36). Butterworth-Heinemann. https://doi.org/10.1016/B978-0-7506-9002-7.50008-2</w:t>
        </w:r>
      </w:ins>
    </w:p>
    <w:p w14:paraId="270A2949" w14:textId="77777777" w:rsidR="001C0AE2" w:rsidRPr="0007411E" w:rsidRDefault="001C0AE2" w:rsidP="001C0AE2">
      <w:pPr>
        <w:spacing w:line="480" w:lineRule="auto"/>
        <w:ind w:left="253" w:hanging="480"/>
        <w:rPr>
          <w:ins w:id="826" w:author="Xueqing Li" w:date="2025-08-02T14:46:00Z" w16du:dateUtc="2025-08-02T06:46:00Z"/>
          <w:sz w:val="18"/>
          <w:szCs w:val="18"/>
        </w:rPr>
        <w:pPrChange w:id="827" w:author="Xueqing Li" w:date="2025-08-02T14:47:00Z" w16du:dateUtc="2025-08-02T06:47:00Z">
          <w:pPr>
            <w:spacing w:line="480" w:lineRule="auto"/>
            <w:ind w:hanging="480"/>
          </w:pPr>
        </w:pPrChange>
      </w:pPr>
      <w:ins w:id="828" w:author="Xueqing Li" w:date="2025-08-02T14:46:00Z" w16du:dateUtc="2025-08-02T06:46:00Z">
        <w:r w:rsidRPr="0007411E">
          <w:rPr>
            <w:sz w:val="18"/>
            <w:szCs w:val="18"/>
          </w:rPr>
          <w:t xml:space="preserve">Mueller, R. (n.d.). </w:t>
        </w:r>
        <w:r w:rsidRPr="0007411E">
          <w:rPr>
            <w:i/>
            <w:iCs/>
            <w:sz w:val="18"/>
            <w:szCs w:val="18"/>
          </w:rPr>
          <w:t>Sleep data—National sleep research resource—</w:t>
        </w:r>
        <w:proofErr w:type="spellStart"/>
        <w:r w:rsidRPr="0007411E">
          <w:rPr>
            <w:i/>
            <w:iCs/>
            <w:sz w:val="18"/>
            <w:szCs w:val="18"/>
          </w:rPr>
          <w:t>Nsrr</w:t>
        </w:r>
        <w:proofErr w:type="spellEnd"/>
        <w:r w:rsidRPr="0007411E">
          <w:rPr>
            <w:sz w:val="18"/>
            <w:szCs w:val="18"/>
          </w:rPr>
          <w:t>. https://doi.org/10.25822/63pr-a591</w:t>
        </w:r>
      </w:ins>
    </w:p>
    <w:p w14:paraId="4BDE9A61" w14:textId="77777777" w:rsidR="001C0AE2" w:rsidRPr="0007411E" w:rsidRDefault="001C0AE2" w:rsidP="001C0AE2">
      <w:pPr>
        <w:spacing w:line="480" w:lineRule="auto"/>
        <w:ind w:left="253" w:hanging="480"/>
        <w:rPr>
          <w:ins w:id="829" w:author="Xueqing Li" w:date="2025-08-02T14:46:00Z" w16du:dateUtc="2025-08-02T06:46:00Z"/>
          <w:sz w:val="18"/>
          <w:szCs w:val="18"/>
        </w:rPr>
        <w:pPrChange w:id="830" w:author="Xueqing Li" w:date="2025-08-02T14:47:00Z" w16du:dateUtc="2025-08-02T06:47:00Z">
          <w:pPr>
            <w:spacing w:line="480" w:lineRule="auto"/>
            <w:ind w:hanging="480"/>
          </w:pPr>
        </w:pPrChange>
      </w:pPr>
      <w:ins w:id="831" w:author="Xueqing Li" w:date="2025-08-02T14:46:00Z" w16du:dateUtc="2025-08-02T06:46:00Z">
        <w:r w:rsidRPr="0007411E">
          <w:rPr>
            <w:sz w:val="18"/>
            <w:szCs w:val="18"/>
          </w:rPr>
          <w:t xml:space="preserve">Safieddine, D., </w:t>
        </w:r>
        <w:proofErr w:type="spellStart"/>
        <w:r w:rsidRPr="0007411E">
          <w:rPr>
            <w:sz w:val="18"/>
            <w:szCs w:val="18"/>
          </w:rPr>
          <w:t>Kachenoura</w:t>
        </w:r>
        <w:proofErr w:type="spellEnd"/>
        <w:r w:rsidRPr="0007411E">
          <w:rPr>
            <w:sz w:val="18"/>
            <w:szCs w:val="18"/>
          </w:rPr>
          <w:t xml:space="preserve">, A., Albera, L., Birot, G., </w:t>
        </w:r>
        <w:proofErr w:type="spellStart"/>
        <w:r w:rsidRPr="0007411E">
          <w:rPr>
            <w:sz w:val="18"/>
            <w:szCs w:val="18"/>
          </w:rPr>
          <w:t>Karfoul</w:t>
        </w:r>
        <w:proofErr w:type="spellEnd"/>
        <w:r w:rsidRPr="0007411E">
          <w:rPr>
            <w:sz w:val="18"/>
            <w:szCs w:val="18"/>
          </w:rPr>
          <w:t xml:space="preserve">, A., </w:t>
        </w:r>
        <w:proofErr w:type="spellStart"/>
        <w:r w:rsidRPr="0007411E">
          <w:rPr>
            <w:sz w:val="18"/>
            <w:szCs w:val="18"/>
          </w:rPr>
          <w:t>Pasnicu</w:t>
        </w:r>
        <w:proofErr w:type="spellEnd"/>
        <w:r w:rsidRPr="0007411E">
          <w:rPr>
            <w:sz w:val="18"/>
            <w:szCs w:val="18"/>
          </w:rPr>
          <w:t xml:space="preserve">, A., </w:t>
        </w:r>
        <w:proofErr w:type="spellStart"/>
        <w:r w:rsidRPr="0007411E">
          <w:rPr>
            <w:sz w:val="18"/>
            <w:szCs w:val="18"/>
          </w:rPr>
          <w:t>Biraben</w:t>
        </w:r>
        <w:proofErr w:type="spellEnd"/>
        <w:r w:rsidRPr="0007411E">
          <w:rPr>
            <w:sz w:val="18"/>
            <w:szCs w:val="18"/>
          </w:rPr>
          <w:t xml:space="preserve">, A., Wendling, F., </w:t>
        </w:r>
        <w:proofErr w:type="spellStart"/>
        <w:r w:rsidRPr="0007411E">
          <w:rPr>
            <w:sz w:val="18"/>
            <w:szCs w:val="18"/>
          </w:rPr>
          <w:t>Senhadji</w:t>
        </w:r>
        <w:proofErr w:type="spellEnd"/>
        <w:r w:rsidRPr="0007411E">
          <w:rPr>
            <w:sz w:val="18"/>
            <w:szCs w:val="18"/>
          </w:rPr>
          <w:t xml:space="preserve">, L., &amp; Merlet, I. (2012). Removal of muscle artifact from EEG data: Comparison between stochastic (Ica and </w:t>
        </w:r>
        <w:proofErr w:type="spellStart"/>
        <w:r w:rsidRPr="0007411E">
          <w:rPr>
            <w:sz w:val="18"/>
            <w:szCs w:val="18"/>
          </w:rPr>
          <w:t>cca</w:t>
        </w:r>
        <w:proofErr w:type="spellEnd"/>
        <w:r w:rsidRPr="0007411E">
          <w:rPr>
            <w:sz w:val="18"/>
            <w:szCs w:val="18"/>
          </w:rPr>
          <w:t xml:space="preserve">) and deterministic (EMD and wavelet-based) approaches. </w:t>
        </w:r>
        <w:r w:rsidRPr="0007411E">
          <w:rPr>
            <w:i/>
            <w:iCs/>
            <w:sz w:val="18"/>
            <w:szCs w:val="18"/>
          </w:rPr>
          <w:t>EURASIP Journal on Advances in Signal Processing</w:t>
        </w:r>
        <w:r w:rsidRPr="0007411E">
          <w:rPr>
            <w:sz w:val="18"/>
            <w:szCs w:val="18"/>
          </w:rPr>
          <w:t xml:space="preserve">, </w:t>
        </w:r>
        <w:r w:rsidRPr="0007411E">
          <w:rPr>
            <w:i/>
            <w:iCs/>
            <w:sz w:val="18"/>
            <w:szCs w:val="18"/>
          </w:rPr>
          <w:t>2012</w:t>
        </w:r>
        <w:r w:rsidRPr="0007411E">
          <w:rPr>
            <w:sz w:val="18"/>
            <w:szCs w:val="18"/>
          </w:rPr>
          <w:t>(1), 127. https://doi.org/10.1186/1687-6180-2012-127</w:t>
        </w:r>
      </w:ins>
    </w:p>
    <w:p w14:paraId="35D5524E" w14:textId="77777777" w:rsidR="001C0AE2" w:rsidRPr="0007411E" w:rsidRDefault="001C0AE2" w:rsidP="001C0AE2">
      <w:pPr>
        <w:spacing w:line="480" w:lineRule="auto"/>
        <w:ind w:left="253" w:hanging="480"/>
        <w:rPr>
          <w:ins w:id="832" w:author="Xueqing Li" w:date="2025-08-02T14:46:00Z" w16du:dateUtc="2025-08-02T06:46:00Z"/>
          <w:sz w:val="18"/>
          <w:szCs w:val="18"/>
        </w:rPr>
        <w:pPrChange w:id="833" w:author="Xueqing Li" w:date="2025-08-02T14:47:00Z" w16du:dateUtc="2025-08-02T06:47:00Z">
          <w:pPr>
            <w:spacing w:line="480" w:lineRule="auto"/>
            <w:ind w:hanging="480"/>
          </w:pPr>
        </w:pPrChange>
      </w:pPr>
      <w:ins w:id="834" w:author="Xueqing Li" w:date="2025-08-02T14:46:00Z" w16du:dateUtc="2025-08-02T06:46:00Z">
        <w:r w:rsidRPr="0007411E">
          <w:rPr>
            <w:sz w:val="18"/>
            <w:szCs w:val="18"/>
          </w:rPr>
          <w:t xml:space="preserve">Semedo, J. D., </w:t>
        </w:r>
        <w:proofErr w:type="spellStart"/>
        <w:r w:rsidRPr="0007411E">
          <w:rPr>
            <w:sz w:val="18"/>
            <w:szCs w:val="18"/>
          </w:rPr>
          <w:t>Zandvakili</w:t>
        </w:r>
        <w:proofErr w:type="spellEnd"/>
        <w:r w:rsidRPr="0007411E">
          <w:rPr>
            <w:sz w:val="18"/>
            <w:szCs w:val="18"/>
          </w:rPr>
          <w:t xml:space="preserve">, A., Machens, C. K., Yu, B. M., &amp; Kohn, A. (2019). Cortical areas interact through a communication subspace. </w:t>
        </w:r>
        <w:r w:rsidRPr="0007411E">
          <w:rPr>
            <w:i/>
            <w:iCs/>
            <w:sz w:val="18"/>
            <w:szCs w:val="18"/>
          </w:rPr>
          <w:t>Neuron</w:t>
        </w:r>
        <w:r w:rsidRPr="0007411E">
          <w:rPr>
            <w:sz w:val="18"/>
            <w:szCs w:val="18"/>
          </w:rPr>
          <w:t xml:space="preserve">, </w:t>
        </w:r>
        <w:r w:rsidRPr="0007411E">
          <w:rPr>
            <w:i/>
            <w:iCs/>
            <w:sz w:val="18"/>
            <w:szCs w:val="18"/>
          </w:rPr>
          <w:t>102</w:t>
        </w:r>
        <w:r w:rsidRPr="0007411E">
          <w:rPr>
            <w:sz w:val="18"/>
            <w:szCs w:val="18"/>
          </w:rPr>
          <w:t>(1), 249-259.e4. https://doi.org/10.1016/j.neuron.2019.01.026</w:t>
        </w:r>
      </w:ins>
    </w:p>
    <w:p w14:paraId="53C356B9" w14:textId="77777777" w:rsidR="001C0AE2" w:rsidRPr="0007411E" w:rsidRDefault="001C0AE2" w:rsidP="001C0AE2">
      <w:pPr>
        <w:spacing w:line="480" w:lineRule="auto"/>
        <w:ind w:left="253" w:hanging="480"/>
        <w:rPr>
          <w:ins w:id="835" w:author="Xueqing Li" w:date="2025-08-02T14:46:00Z" w16du:dateUtc="2025-08-02T06:46:00Z"/>
          <w:sz w:val="18"/>
          <w:szCs w:val="18"/>
        </w:rPr>
        <w:pPrChange w:id="836" w:author="Xueqing Li" w:date="2025-08-02T14:47:00Z" w16du:dateUtc="2025-08-02T06:47:00Z">
          <w:pPr>
            <w:spacing w:line="480" w:lineRule="auto"/>
            <w:ind w:hanging="480"/>
          </w:pPr>
        </w:pPrChange>
      </w:pPr>
      <w:ins w:id="837" w:author="Xueqing Li" w:date="2025-08-02T14:46:00Z" w16du:dateUtc="2025-08-02T06:46:00Z">
        <w:r w:rsidRPr="0007411E">
          <w:rPr>
            <w:sz w:val="18"/>
            <w:szCs w:val="18"/>
          </w:rPr>
          <w:t xml:space="preserve">Van Gorp, H., Van </w:t>
        </w:r>
        <w:proofErr w:type="spellStart"/>
        <w:r w:rsidRPr="0007411E">
          <w:rPr>
            <w:sz w:val="18"/>
            <w:szCs w:val="18"/>
          </w:rPr>
          <w:t>Gilst</w:t>
        </w:r>
        <w:proofErr w:type="spellEnd"/>
        <w:r w:rsidRPr="0007411E">
          <w:rPr>
            <w:sz w:val="18"/>
            <w:szCs w:val="18"/>
          </w:rPr>
          <w:t xml:space="preserve">, M. M., Overeem, S., Dujardin, S., </w:t>
        </w:r>
        <w:proofErr w:type="spellStart"/>
        <w:r w:rsidRPr="0007411E">
          <w:rPr>
            <w:sz w:val="18"/>
            <w:szCs w:val="18"/>
          </w:rPr>
          <w:t>Pijpers</w:t>
        </w:r>
        <w:proofErr w:type="spellEnd"/>
        <w:r w:rsidRPr="0007411E">
          <w:rPr>
            <w:sz w:val="18"/>
            <w:szCs w:val="18"/>
          </w:rPr>
          <w:t xml:space="preserve">, A., Van </w:t>
        </w:r>
        <w:proofErr w:type="spellStart"/>
        <w:r w:rsidRPr="0007411E">
          <w:rPr>
            <w:sz w:val="18"/>
            <w:szCs w:val="18"/>
          </w:rPr>
          <w:t>Wetten</w:t>
        </w:r>
        <w:proofErr w:type="spellEnd"/>
        <w:r w:rsidRPr="0007411E">
          <w:rPr>
            <w:sz w:val="18"/>
            <w:szCs w:val="18"/>
          </w:rPr>
          <w:t xml:space="preserve">, B., Fonseca, P., &amp; Van </w:t>
        </w:r>
        <w:proofErr w:type="spellStart"/>
        <w:r w:rsidRPr="0007411E">
          <w:rPr>
            <w:sz w:val="18"/>
            <w:szCs w:val="18"/>
          </w:rPr>
          <w:t>Sloun</w:t>
        </w:r>
        <w:proofErr w:type="spellEnd"/>
        <w:r w:rsidRPr="0007411E">
          <w:rPr>
            <w:sz w:val="18"/>
            <w:szCs w:val="18"/>
          </w:rPr>
          <w:t xml:space="preserve">, R. J. G. (2024). Single-channel EOG sleep staging on a heterogeneous cohort of subjects with sleep disorders. </w:t>
        </w:r>
        <w:r w:rsidRPr="0007411E">
          <w:rPr>
            <w:i/>
            <w:iCs/>
            <w:sz w:val="18"/>
            <w:szCs w:val="18"/>
          </w:rPr>
          <w:t>Physiological Measurement</w:t>
        </w:r>
        <w:r w:rsidRPr="0007411E">
          <w:rPr>
            <w:sz w:val="18"/>
            <w:szCs w:val="18"/>
          </w:rPr>
          <w:t xml:space="preserve">, </w:t>
        </w:r>
        <w:r w:rsidRPr="0007411E">
          <w:rPr>
            <w:i/>
            <w:iCs/>
            <w:sz w:val="18"/>
            <w:szCs w:val="18"/>
          </w:rPr>
          <w:t>45</w:t>
        </w:r>
        <w:r w:rsidRPr="0007411E">
          <w:rPr>
            <w:sz w:val="18"/>
            <w:szCs w:val="18"/>
          </w:rPr>
          <w:t>(5), 055007. https://doi.org/10.1088/1361-6579/ad4251</w:t>
        </w:r>
      </w:ins>
    </w:p>
    <w:p w14:paraId="07E2CFA0" w14:textId="77777777" w:rsidR="001C0AE2" w:rsidRPr="0007411E" w:rsidRDefault="001C0AE2" w:rsidP="001C0AE2">
      <w:pPr>
        <w:spacing w:line="480" w:lineRule="auto"/>
        <w:ind w:left="253" w:hanging="480"/>
        <w:rPr>
          <w:ins w:id="838" w:author="Xueqing Li" w:date="2025-08-02T14:46:00Z" w16du:dateUtc="2025-08-02T06:46:00Z"/>
          <w:sz w:val="18"/>
          <w:szCs w:val="18"/>
        </w:rPr>
        <w:pPrChange w:id="839" w:author="Xueqing Li" w:date="2025-08-02T14:47:00Z" w16du:dateUtc="2025-08-02T06:47:00Z">
          <w:pPr>
            <w:spacing w:line="480" w:lineRule="auto"/>
            <w:ind w:hanging="480"/>
          </w:pPr>
        </w:pPrChange>
      </w:pPr>
      <w:ins w:id="840" w:author="Xueqing Li" w:date="2025-08-02T14:46:00Z" w16du:dateUtc="2025-08-02T06:46:00Z">
        <w:r w:rsidRPr="0007411E">
          <w:rPr>
            <w:sz w:val="18"/>
            <w:szCs w:val="18"/>
          </w:rPr>
          <w:t xml:space="preserve">Xu, X., Zhang, B., Xu, T., &amp; Tang, J. (2025). An effective and interpretable sleep stage classification approach using multi-domain electroencephalogram and electrooculogram features. </w:t>
        </w:r>
        <w:r w:rsidRPr="0007411E">
          <w:rPr>
            <w:i/>
            <w:iCs/>
            <w:sz w:val="18"/>
            <w:szCs w:val="18"/>
          </w:rPr>
          <w:t>Bioengineering</w:t>
        </w:r>
        <w:r w:rsidRPr="0007411E">
          <w:rPr>
            <w:sz w:val="18"/>
            <w:szCs w:val="18"/>
          </w:rPr>
          <w:t xml:space="preserve">, </w:t>
        </w:r>
        <w:r w:rsidRPr="0007411E">
          <w:rPr>
            <w:i/>
            <w:iCs/>
            <w:sz w:val="18"/>
            <w:szCs w:val="18"/>
          </w:rPr>
          <w:t>12</w:t>
        </w:r>
        <w:r w:rsidRPr="0007411E">
          <w:rPr>
            <w:sz w:val="18"/>
            <w:szCs w:val="18"/>
          </w:rPr>
          <w:t>(3), 286. https://doi.org/10.3390/bioengineering12030286</w:t>
        </w:r>
      </w:ins>
    </w:p>
    <w:p w14:paraId="511D508C" w14:textId="1C8EF59F" w:rsidR="0024380F" w:rsidRPr="001C0AE2" w:rsidDel="00A660F7" w:rsidRDefault="001C0AE2" w:rsidP="001C0AE2">
      <w:pPr>
        <w:spacing w:line="480" w:lineRule="auto"/>
        <w:ind w:left="253" w:hanging="480"/>
        <w:rPr>
          <w:del w:id="841" w:author="Xueqing Li" w:date="2025-07-30T01:44:00Z" w16du:dateUtc="2025-07-29T17:44:00Z"/>
          <w:sz w:val="18"/>
          <w:szCs w:val="18"/>
          <w:rPrChange w:id="842" w:author="Xueqing Li" w:date="2025-08-02T14:47:00Z" w16du:dateUtc="2025-08-02T06:47:00Z">
            <w:rPr>
              <w:del w:id="843" w:author="Xueqing Li" w:date="2025-07-30T01:44:00Z" w16du:dateUtc="2025-07-29T17:44:00Z"/>
              <w:sz w:val="22"/>
              <w:szCs w:val="22"/>
            </w:rPr>
          </w:rPrChange>
        </w:rPr>
        <w:pPrChange w:id="844" w:author="Xueqing Li" w:date="2025-08-02T14:47:00Z" w16du:dateUtc="2025-08-02T06:47:00Z">
          <w:pPr>
            <w:spacing w:line="360" w:lineRule="auto"/>
          </w:pPr>
        </w:pPrChange>
      </w:pPr>
      <w:ins w:id="845" w:author="Xueqing Li" w:date="2025-08-02T14:46:00Z" w16du:dateUtc="2025-08-02T06:46:00Z">
        <w:r w:rsidRPr="0007411E">
          <w:rPr>
            <w:sz w:val="18"/>
            <w:szCs w:val="18"/>
          </w:rPr>
          <w:t xml:space="preserve">Zhu, H., Fu, C., Shu, F., Yu, H., Chen, C., &amp; Chen, W. (2023). The effect of coupled electroencephalography signals in electrooculography signals on sleep staging based on deep learning methods. </w:t>
        </w:r>
        <w:r w:rsidRPr="0007411E">
          <w:rPr>
            <w:i/>
            <w:iCs/>
            <w:sz w:val="18"/>
            <w:szCs w:val="18"/>
          </w:rPr>
          <w:t>Bioengineering</w:t>
        </w:r>
        <w:r w:rsidRPr="0007411E">
          <w:rPr>
            <w:sz w:val="18"/>
            <w:szCs w:val="18"/>
          </w:rPr>
          <w:t xml:space="preserve">, </w:t>
        </w:r>
        <w:r w:rsidRPr="0007411E">
          <w:rPr>
            <w:i/>
            <w:iCs/>
            <w:sz w:val="18"/>
            <w:szCs w:val="18"/>
          </w:rPr>
          <w:t>10</w:t>
        </w:r>
        <w:r w:rsidRPr="0007411E">
          <w:rPr>
            <w:sz w:val="18"/>
            <w:szCs w:val="18"/>
          </w:rPr>
          <w:t>(5), 573. https://doi.org/10.3390/bioengineering10050573</w:t>
        </w:r>
      </w:ins>
      <w:del w:id="846" w:author="Xueqing Li" w:date="2025-07-30T01:44:00Z" w16du:dateUtc="2025-07-29T17:44:00Z">
        <w:r w:rsidR="0024380F" w:rsidRPr="00580C0B" w:rsidDel="00A660F7">
          <w:rPr>
            <w:sz w:val="22"/>
            <w:szCs w:val="22"/>
          </w:rPr>
          <w:delText>% [https://www.numberanalytics.com/blog/eog-sleep-stage-classification#:~:text=EOG%20is%20particularly%20useful%20in,be%20easily%20detected%20using%20EOG], [https://pubmed.ncbi.nlm.nih.gov/38635384/#:~:text=Polysomnography%20,staging%20with%20a%20single%20EOG].</w:delText>
        </w:r>
      </w:del>
    </w:p>
    <w:p w14:paraId="6CA7E705" w14:textId="5668D33E" w:rsidR="0024380F" w:rsidRPr="00580C0B" w:rsidDel="00A660F7" w:rsidRDefault="0024380F" w:rsidP="001C0AE2">
      <w:pPr>
        <w:spacing w:line="480" w:lineRule="auto"/>
        <w:rPr>
          <w:del w:id="847" w:author="Xueqing Li" w:date="2025-07-30T01:44:00Z" w16du:dateUtc="2025-07-29T17:44:00Z"/>
          <w:sz w:val="22"/>
          <w:szCs w:val="22"/>
        </w:rPr>
        <w:pPrChange w:id="848" w:author="Xueqing Li" w:date="2025-08-02T14:47:00Z" w16du:dateUtc="2025-08-02T06:47:00Z">
          <w:pPr>
            <w:spacing w:line="360" w:lineRule="auto"/>
          </w:pPr>
        </w:pPrChange>
      </w:pPr>
    </w:p>
    <w:p w14:paraId="77DF23EB" w14:textId="0E7CD3FC" w:rsidR="0024380F" w:rsidRPr="00580C0B" w:rsidRDefault="0024380F" w:rsidP="001C0AE2">
      <w:pPr>
        <w:spacing w:line="480" w:lineRule="auto"/>
        <w:rPr>
          <w:sz w:val="22"/>
          <w:szCs w:val="22"/>
        </w:rPr>
        <w:pPrChange w:id="849" w:author="Xueqing Li" w:date="2025-08-02T14:47:00Z" w16du:dateUtc="2025-08-02T06:47:00Z">
          <w:pPr>
            <w:spacing w:line="360" w:lineRule="auto"/>
          </w:pPr>
        </w:pPrChange>
      </w:pPr>
      <w:del w:id="850" w:author="Xueqing Li" w:date="2025-07-30T01:44:00Z" w16du:dateUtc="2025-07-29T17:44:00Z">
        <w:r w:rsidRPr="00580C0B" w:rsidDel="00A660F7">
          <w:rPr>
            <w:sz w:val="22"/>
            <w:szCs w:val="22"/>
          </w:rPr>
          <w:delText>\end{document}</w:delText>
        </w:r>
      </w:del>
    </w:p>
    <w:sectPr w:rsidR="0024380F" w:rsidRPr="00580C0B" w:rsidSect="008B6897">
      <w:pgSz w:w="11906" w:h="16838"/>
      <w:pgMar w:top="720" w:right="720" w:bottom="720" w:left="720" w:header="708" w:footer="708" w:gutter="0"/>
      <w:cols w:space="708"/>
      <w:docGrid w:linePitch="360"/>
      <w:sectPrChange w:id="851" w:author="Xueqing Li" w:date="2025-08-02T14:37:00Z" w16du:dateUtc="2025-08-02T06:37:00Z">
        <w:sectPr w:rsidR="0024380F" w:rsidRPr="00580C0B" w:rsidSect="008B6897">
          <w:pgMar w:top="1440" w:right="1440" w:bottom="1440" w:left="1440" w:header="708" w:footer="708" w:gutter="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57" w:author="Xueqing Li" w:date="2025-07-30T17:59:00Z" w:initials="XL">
    <w:p w14:paraId="5F31F246" w14:textId="77777777" w:rsidR="004D18C2" w:rsidRDefault="004D18C2" w:rsidP="004D18C2">
      <w:r>
        <w:rPr>
          <w:rStyle w:val="CommentReference"/>
        </w:rPr>
        <w:annotationRef/>
      </w:r>
      <w:r>
        <w:rPr>
          <w:sz w:val="20"/>
          <w:szCs w:val="20"/>
        </w:rPr>
        <w:t xml:space="preserve">shoud we keep this? cuzin Methods you usually don't? just say what we've done </w:t>
      </w:r>
    </w:p>
  </w:comment>
  <w:comment w:id="395" w:author="Xueqing Li" w:date="2025-07-30T18:58:00Z" w:initials="XL">
    <w:p w14:paraId="65108890" w14:textId="77777777" w:rsidR="00E2769A" w:rsidRDefault="00E2769A" w:rsidP="00E2769A">
      <w:r>
        <w:rPr>
          <w:rStyle w:val="CommentReference"/>
        </w:rPr>
        <w:annotationRef/>
      </w:r>
      <w:r>
        <w:rPr>
          <w:sz w:val="20"/>
          <w:szCs w:val="20"/>
        </w:rPr>
        <w:t>do we have fig for this  ANOVA?</w:t>
      </w:r>
    </w:p>
  </w:comment>
  <w:comment w:id="468" w:author="Xueqing Li" w:date="2025-07-30T19:01:00Z" w:initials="XL">
    <w:p w14:paraId="1A5C5C34" w14:textId="77777777" w:rsidR="004309EE" w:rsidRDefault="004309EE" w:rsidP="004309EE">
      <w:r>
        <w:rPr>
          <w:rStyle w:val="CommentReference"/>
        </w:rPr>
        <w:annotationRef/>
      </w:r>
      <w:r>
        <w:rPr>
          <w:sz w:val="20"/>
          <w:szCs w:val="20"/>
        </w:rPr>
        <w:t>what is the 10 mins bins?</w:t>
      </w:r>
    </w:p>
  </w:comment>
  <w:comment w:id="584" w:author="Xueqing Li" w:date="2025-07-30T19:02:00Z" w:initials="XL">
    <w:p w14:paraId="61DA6560" w14:textId="77777777" w:rsidR="004309EE" w:rsidRDefault="004309EE" w:rsidP="004309EE">
      <w:r>
        <w:rPr>
          <w:rStyle w:val="CommentReference"/>
        </w:rPr>
        <w:annotationRef/>
      </w:r>
      <w:r>
        <w:rPr>
          <w:sz w:val="20"/>
          <w:szCs w:val="20"/>
        </w:rPr>
        <w:t>do we need fig for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F31F246" w15:done="0"/>
  <w15:commentEx w15:paraId="65108890" w15:done="0"/>
  <w15:commentEx w15:paraId="1A5C5C34" w15:done="0"/>
  <w15:commentEx w15:paraId="61DA65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28B3400" w16cex:dateUtc="2025-07-30T09:59:00Z"/>
  <w16cex:commentExtensible w16cex:durableId="7EB301D8" w16cex:dateUtc="2025-07-30T10:58:00Z"/>
  <w16cex:commentExtensible w16cex:durableId="2B406A8D" w16cex:dateUtc="2025-07-30T11:01:00Z"/>
  <w16cex:commentExtensible w16cex:durableId="35D0A631" w16cex:dateUtc="2025-07-30T11: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F31F246" w16cid:durableId="428B3400"/>
  <w16cid:commentId w16cid:paraId="65108890" w16cid:durableId="7EB301D8"/>
  <w16cid:commentId w16cid:paraId="1A5C5C34" w16cid:durableId="2B406A8D"/>
  <w16cid:commentId w16cid:paraId="61DA6560" w16cid:durableId="35D0A63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1F3F12"/>
    <w:multiLevelType w:val="hybridMultilevel"/>
    <w:tmpl w:val="CBDAEAE0"/>
    <w:lvl w:ilvl="0" w:tplc="FD36887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34F793D"/>
    <w:multiLevelType w:val="hybridMultilevel"/>
    <w:tmpl w:val="C1DA3D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4164DD"/>
    <w:multiLevelType w:val="multilevel"/>
    <w:tmpl w:val="95DE1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935352"/>
    <w:multiLevelType w:val="hybridMultilevel"/>
    <w:tmpl w:val="E12CF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B90C60"/>
    <w:multiLevelType w:val="hybridMultilevel"/>
    <w:tmpl w:val="37C00A24"/>
    <w:lvl w:ilvl="0" w:tplc="FD36887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ED13DAE"/>
    <w:multiLevelType w:val="hybridMultilevel"/>
    <w:tmpl w:val="158284BC"/>
    <w:lvl w:ilvl="0" w:tplc="2FECD4E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7281E3B"/>
    <w:multiLevelType w:val="hybridMultilevel"/>
    <w:tmpl w:val="D68C43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41607268">
    <w:abstractNumId w:val="1"/>
  </w:num>
  <w:num w:numId="2" w16cid:durableId="384792681">
    <w:abstractNumId w:val="5"/>
  </w:num>
  <w:num w:numId="3" w16cid:durableId="442457173">
    <w:abstractNumId w:val="4"/>
  </w:num>
  <w:num w:numId="4" w16cid:durableId="864249732">
    <w:abstractNumId w:val="2"/>
  </w:num>
  <w:num w:numId="5" w16cid:durableId="1865897576">
    <w:abstractNumId w:val="0"/>
  </w:num>
  <w:num w:numId="6" w16cid:durableId="1191719928">
    <w:abstractNumId w:val="6"/>
  </w:num>
  <w:num w:numId="7" w16cid:durableId="199953612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Xueqing Li">
    <w15:presenceInfo w15:providerId="AD" w15:userId="S::xueqing.li@live.biu.ac.il::5b6f2998-35c5-4efb-bb9e-bfff642445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9"/>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80F"/>
    <w:rsid w:val="00004403"/>
    <w:rsid w:val="00044BC5"/>
    <w:rsid w:val="000D01C4"/>
    <w:rsid w:val="000D5835"/>
    <w:rsid w:val="00153E3B"/>
    <w:rsid w:val="001C0AE2"/>
    <w:rsid w:val="001C5903"/>
    <w:rsid w:val="001F31CB"/>
    <w:rsid w:val="00201EEB"/>
    <w:rsid w:val="002170E6"/>
    <w:rsid w:val="002277BE"/>
    <w:rsid w:val="0024380F"/>
    <w:rsid w:val="002636E0"/>
    <w:rsid w:val="00275E45"/>
    <w:rsid w:val="00296BDA"/>
    <w:rsid w:val="002A69C8"/>
    <w:rsid w:val="002D1232"/>
    <w:rsid w:val="003C11C4"/>
    <w:rsid w:val="004309EE"/>
    <w:rsid w:val="004366CD"/>
    <w:rsid w:val="004650DD"/>
    <w:rsid w:val="004B44D0"/>
    <w:rsid w:val="004D18C2"/>
    <w:rsid w:val="0058049F"/>
    <w:rsid w:val="00580C0B"/>
    <w:rsid w:val="005F5FF9"/>
    <w:rsid w:val="006566BD"/>
    <w:rsid w:val="00666065"/>
    <w:rsid w:val="00687C7B"/>
    <w:rsid w:val="00715F1D"/>
    <w:rsid w:val="0073263B"/>
    <w:rsid w:val="00743B05"/>
    <w:rsid w:val="00747BB2"/>
    <w:rsid w:val="00772EC5"/>
    <w:rsid w:val="00791AFE"/>
    <w:rsid w:val="007D50AC"/>
    <w:rsid w:val="0086798F"/>
    <w:rsid w:val="008B6897"/>
    <w:rsid w:val="008D3607"/>
    <w:rsid w:val="008F205D"/>
    <w:rsid w:val="00A109A5"/>
    <w:rsid w:val="00A660F7"/>
    <w:rsid w:val="00A677B1"/>
    <w:rsid w:val="00A87C36"/>
    <w:rsid w:val="00C15292"/>
    <w:rsid w:val="00C806B1"/>
    <w:rsid w:val="00CA185E"/>
    <w:rsid w:val="00CF3A93"/>
    <w:rsid w:val="00D419E3"/>
    <w:rsid w:val="00D547E2"/>
    <w:rsid w:val="00D9143D"/>
    <w:rsid w:val="00DA5C60"/>
    <w:rsid w:val="00DC6B07"/>
    <w:rsid w:val="00DE719E"/>
    <w:rsid w:val="00DE7F2F"/>
    <w:rsid w:val="00E15AF5"/>
    <w:rsid w:val="00E16EA2"/>
    <w:rsid w:val="00E2769A"/>
    <w:rsid w:val="00E448F7"/>
    <w:rsid w:val="00E51D79"/>
    <w:rsid w:val="00EB6423"/>
    <w:rsid w:val="00EC1878"/>
    <w:rsid w:val="00EE5A0A"/>
    <w:rsid w:val="00F26B67"/>
    <w:rsid w:val="00F360CD"/>
    <w:rsid w:val="00F53867"/>
    <w:rsid w:val="00FB2B44"/>
    <w:rsid w:val="00FC3E5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17EF7"/>
  <w15:chartTrackingRefBased/>
  <w15:docId w15:val="{6A96C9CE-40FA-D44E-B8CD-8052014FB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80F"/>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2438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438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38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38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38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380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380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380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380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8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438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38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38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38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38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38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38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380F"/>
    <w:rPr>
      <w:rFonts w:eastAsiaTheme="majorEastAsia" w:cstheme="majorBidi"/>
      <w:color w:val="272727" w:themeColor="text1" w:themeTint="D8"/>
    </w:rPr>
  </w:style>
  <w:style w:type="paragraph" w:styleId="Title">
    <w:name w:val="Title"/>
    <w:basedOn w:val="Normal"/>
    <w:next w:val="Normal"/>
    <w:link w:val="TitleChar"/>
    <w:uiPriority w:val="10"/>
    <w:qFormat/>
    <w:rsid w:val="0024380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38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38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38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380F"/>
    <w:pPr>
      <w:spacing w:before="160"/>
      <w:jc w:val="center"/>
    </w:pPr>
    <w:rPr>
      <w:i/>
      <w:iCs/>
      <w:color w:val="404040" w:themeColor="text1" w:themeTint="BF"/>
    </w:rPr>
  </w:style>
  <w:style w:type="character" w:customStyle="1" w:styleId="QuoteChar">
    <w:name w:val="Quote Char"/>
    <w:basedOn w:val="DefaultParagraphFont"/>
    <w:link w:val="Quote"/>
    <w:uiPriority w:val="29"/>
    <w:rsid w:val="0024380F"/>
    <w:rPr>
      <w:i/>
      <w:iCs/>
      <w:color w:val="404040" w:themeColor="text1" w:themeTint="BF"/>
    </w:rPr>
  </w:style>
  <w:style w:type="paragraph" w:styleId="ListParagraph">
    <w:name w:val="List Paragraph"/>
    <w:basedOn w:val="Normal"/>
    <w:uiPriority w:val="34"/>
    <w:qFormat/>
    <w:rsid w:val="0024380F"/>
    <w:pPr>
      <w:ind w:left="720"/>
      <w:contextualSpacing/>
    </w:pPr>
  </w:style>
  <w:style w:type="character" w:styleId="IntenseEmphasis">
    <w:name w:val="Intense Emphasis"/>
    <w:basedOn w:val="DefaultParagraphFont"/>
    <w:uiPriority w:val="21"/>
    <w:qFormat/>
    <w:rsid w:val="0024380F"/>
    <w:rPr>
      <w:i/>
      <w:iCs/>
      <w:color w:val="0F4761" w:themeColor="accent1" w:themeShade="BF"/>
    </w:rPr>
  </w:style>
  <w:style w:type="paragraph" w:styleId="IntenseQuote">
    <w:name w:val="Intense Quote"/>
    <w:basedOn w:val="Normal"/>
    <w:next w:val="Normal"/>
    <w:link w:val="IntenseQuoteChar"/>
    <w:uiPriority w:val="30"/>
    <w:qFormat/>
    <w:rsid w:val="002438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380F"/>
    <w:rPr>
      <w:i/>
      <w:iCs/>
      <w:color w:val="0F4761" w:themeColor="accent1" w:themeShade="BF"/>
    </w:rPr>
  </w:style>
  <w:style w:type="character" w:styleId="IntenseReference">
    <w:name w:val="Intense Reference"/>
    <w:basedOn w:val="DefaultParagraphFont"/>
    <w:uiPriority w:val="32"/>
    <w:qFormat/>
    <w:rsid w:val="0024380F"/>
    <w:rPr>
      <w:b/>
      <w:bCs/>
      <w:smallCaps/>
      <w:color w:val="0F4761" w:themeColor="accent1" w:themeShade="BF"/>
      <w:spacing w:val="5"/>
    </w:rPr>
  </w:style>
  <w:style w:type="paragraph" w:styleId="Revision">
    <w:name w:val="Revision"/>
    <w:hidden/>
    <w:uiPriority w:val="99"/>
    <w:semiHidden/>
    <w:rsid w:val="0024380F"/>
    <w:pPr>
      <w:spacing w:after="0"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53E3B"/>
    <w:rPr>
      <w:b/>
      <w:bCs/>
    </w:rPr>
  </w:style>
  <w:style w:type="paragraph" w:styleId="NormalWeb">
    <w:name w:val="Normal (Web)"/>
    <w:basedOn w:val="Normal"/>
    <w:uiPriority w:val="99"/>
    <w:semiHidden/>
    <w:unhideWhenUsed/>
    <w:rsid w:val="002636E0"/>
    <w:pPr>
      <w:spacing w:before="100" w:beforeAutospacing="1" w:after="100" w:afterAutospacing="1"/>
    </w:pPr>
  </w:style>
  <w:style w:type="character" w:styleId="HTMLCode">
    <w:name w:val="HTML Code"/>
    <w:basedOn w:val="DefaultParagraphFont"/>
    <w:uiPriority w:val="99"/>
    <w:semiHidden/>
    <w:unhideWhenUsed/>
    <w:rsid w:val="002636E0"/>
    <w:rPr>
      <w:rFonts w:ascii="Courier New" w:eastAsia="Times New Roman" w:hAnsi="Courier New" w:cs="Courier New"/>
      <w:sz w:val="20"/>
      <w:szCs w:val="20"/>
    </w:rPr>
  </w:style>
  <w:style w:type="paragraph" w:customStyle="1" w:styleId="p1">
    <w:name w:val="p1"/>
    <w:basedOn w:val="Normal"/>
    <w:rsid w:val="00A87C36"/>
    <w:rPr>
      <w:rFonts w:ascii="Helvetica" w:hAnsi="Helvetica"/>
      <w:color w:val="000000"/>
      <w:sz w:val="15"/>
      <w:szCs w:val="15"/>
    </w:rPr>
  </w:style>
  <w:style w:type="character" w:customStyle="1" w:styleId="apple-converted-space">
    <w:name w:val="apple-converted-space"/>
    <w:basedOn w:val="DefaultParagraphFont"/>
    <w:rsid w:val="00A87C36"/>
  </w:style>
  <w:style w:type="character" w:styleId="Emphasis">
    <w:name w:val="Emphasis"/>
    <w:basedOn w:val="DefaultParagraphFont"/>
    <w:uiPriority w:val="20"/>
    <w:qFormat/>
    <w:rsid w:val="00A87C36"/>
    <w:rPr>
      <w:i/>
      <w:iCs/>
    </w:rPr>
  </w:style>
  <w:style w:type="character" w:styleId="CommentReference">
    <w:name w:val="annotation reference"/>
    <w:basedOn w:val="DefaultParagraphFont"/>
    <w:uiPriority w:val="99"/>
    <w:semiHidden/>
    <w:unhideWhenUsed/>
    <w:rsid w:val="004D18C2"/>
    <w:rPr>
      <w:sz w:val="16"/>
      <w:szCs w:val="16"/>
    </w:rPr>
  </w:style>
  <w:style w:type="paragraph" w:styleId="CommentText">
    <w:name w:val="annotation text"/>
    <w:basedOn w:val="Normal"/>
    <w:link w:val="CommentTextChar"/>
    <w:uiPriority w:val="99"/>
    <w:semiHidden/>
    <w:unhideWhenUsed/>
    <w:rsid w:val="004D18C2"/>
    <w:rPr>
      <w:sz w:val="20"/>
      <w:szCs w:val="20"/>
    </w:rPr>
  </w:style>
  <w:style w:type="character" w:customStyle="1" w:styleId="CommentTextChar">
    <w:name w:val="Comment Text Char"/>
    <w:basedOn w:val="DefaultParagraphFont"/>
    <w:link w:val="CommentText"/>
    <w:uiPriority w:val="99"/>
    <w:semiHidden/>
    <w:rsid w:val="004D18C2"/>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4D18C2"/>
    <w:rPr>
      <w:b/>
      <w:bCs/>
    </w:rPr>
  </w:style>
  <w:style w:type="character" w:customStyle="1" w:styleId="CommentSubjectChar">
    <w:name w:val="Comment Subject Char"/>
    <w:basedOn w:val="CommentTextChar"/>
    <w:link w:val="CommentSubject"/>
    <w:uiPriority w:val="99"/>
    <w:semiHidden/>
    <w:rsid w:val="004D18C2"/>
    <w:rPr>
      <w:rFonts w:ascii="Times New Roman" w:eastAsia="Times New Roman" w:hAnsi="Times New Roman" w:cs="Times New Roman"/>
      <w:b/>
      <w:bCs/>
      <w:kern w:val="0"/>
      <w:sz w:val="20"/>
      <w:szCs w:val="20"/>
      <w14:ligatures w14:val="none"/>
    </w:rPr>
  </w:style>
  <w:style w:type="paragraph" w:customStyle="1" w:styleId="p2">
    <w:name w:val="p2"/>
    <w:basedOn w:val="Normal"/>
    <w:rsid w:val="00580C0B"/>
    <w:rPr>
      <w:rFonts w:ascii="Helvetica" w:hAnsi="Helvetica"/>
      <w:color w:val="000000"/>
      <w:sz w:val="18"/>
      <w:szCs w:val="18"/>
    </w:rPr>
  </w:style>
  <w:style w:type="character" w:customStyle="1" w:styleId="s1">
    <w:name w:val="s1"/>
    <w:basedOn w:val="DefaultParagraphFont"/>
    <w:rsid w:val="00580C0B"/>
    <w:rPr>
      <w:rFonts w:ascii="Helvetica" w:hAnsi="Helvetica" w:hint="default"/>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5971</Words>
  <Characters>34038</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Xueqing Li</dc:creator>
  <cp:keywords/>
  <dc:description/>
  <cp:lastModifiedBy>Xueqing Li</cp:lastModifiedBy>
  <cp:revision>5</cp:revision>
  <dcterms:created xsi:type="dcterms:W3CDTF">2025-08-02T05:43:00Z</dcterms:created>
  <dcterms:modified xsi:type="dcterms:W3CDTF">2025-08-02T06:48:00Z</dcterms:modified>
</cp:coreProperties>
</file>